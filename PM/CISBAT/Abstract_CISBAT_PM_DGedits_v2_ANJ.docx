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99D9E" w14:textId="77777777" w:rsidR="001B760E" w:rsidRDefault="001B760E" w:rsidP="000540AC">
      <w:pPr>
        <w:jc w:val="both"/>
        <w:rPr>
          <w:ins w:id="0" w:author="Nunez-Jimenez  Alejandro" w:date="2019-01-14T15:36:00Z"/>
          <w:b/>
          <w:lang w:val="en-US"/>
        </w:rPr>
      </w:pPr>
      <w:commentRangeStart w:id="1"/>
      <w:ins w:id="2" w:author="Nunez-Jimenez  Alejandro" w:date="2019-01-14T15:36:00Z">
        <w:r>
          <w:rPr>
            <w:b/>
            <w:lang w:val="en-US"/>
          </w:rPr>
          <w:t>Conference title</w:t>
        </w:r>
        <w:commentRangeEnd w:id="1"/>
        <w:r>
          <w:rPr>
            <w:rStyle w:val="CommentReference"/>
          </w:rPr>
          <w:commentReference w:id="1"/>
        </w:r>
      </w:ins>
    </w:p>
    <w:p w14:paraId="71208A77" w14:textId="77777777" w:rsidR="006C24AB" w:rsidRDefault="006C24AB" w:rsidP="000540AC">
      <w:pPr>
        <w:jc w:val="both"/>
        <w:rPr>
          <w:ins w:id="3" w:author="Nunez-Jimenez  Alejandro" w:date="2019-01-14T15:35:00Z"/>
          <w:b/>
          <w:lang w:val="en-US"/>
        </w:rPr>
      </w:pPr>
      <w:r w:rsidRPr="00EA09CE">
        <w:rPr>
          <w:b/>
          <w:lang w:val="en-US"/>
        </w:rPr>
        <w:t xml:space="preserve">An Analysis of Individual and Community Solar PV Adoption Levels under </w:t>
      </w:r>
      <w:commentRangeStart w:id="4"/>
      <w:r w:rsidRPr="00EA09CE">
        <w:rPr>
          <w:b/>
          <w:lang w:val="en-US"/>
        </w:rPr>
        <w:t>Current Regulations in Switzerland</w:t>
      </w:r>
      <w:commentRangeEnd w:id="4"/>
      <w:r w:rsidR="00BD3077">
        <w:rPr>
          <w:rStyle w:val="CommentReference"/>
        </w:rPr>
        <w:commentReference w:id="4"/>
      </w:r>
      <w:r w:rsidRPr="00EA09CE">
        <w:rPr>
          <w:b/>
          <w:lang w:val="en-US"/>
        </w:rPr>
        <w:t xml:space="preserve"> using Agent-</w:t>
      </w:r>
      <w:ins w:id="5" w:author="Nunez-Jimenez  Alejandro" w:date="2019-01-14T14:09:00Z">
        <w:r w:rsidR="000A6063">
          <w:rPr>
            <w:b/>
            <w:lang w:val="en-US"/>
          </w:rPr>
          <w:t>B</w:t>
        </w:r>
      </w:ins>
      <w:del w:id="6" w:author="Nunez-Jimenez  Alejandro" w:date="2019-01-14T14:09:00Z">
        <w:r w:rsidRPr="00EA09CE" w:rsidDel="000A6063">
          <w:rPr>
            <w:b/>
            <w:lang w:val="en-US"/>
          </w:rPr>
          <w:delText>b</w:delText>
        </w:r>
      </w:del>
      <w:r w:rsidRPr="00EA09CE">
        <w:rPr>
          <w:b/>
          <w:lang w:val="en-US"/>
        </w:rPr>
        <w:t>ased Modelling</w:t>
      </w:r>
    </w:p>
    <w:p w14:paraId="086CEFCB" w14:textId="77777777" w:rsidR="001B760E" w:rsidRPr="006C24AB" w:rsidRDefault="001B760E" w:rsidP="000540AC">
      <w:pPr>
        <w:jc w:val="both"/>
        <w:rPr>
          <w:b/>
          <w:lang w:val="en-GB"/>
        </w:rPr>
      </w:pPr>
      <w:commentRangeStart w:id="7"/>
      <w:proofErr w:type="gramStart"/>
      <w:ins w:id="8" w:author="Nunez-Jimenez  Alejandro" w:date="2019-01-14T15:35:00Z">
        <w:r>
          <w:rPr>
            <w:b/>
            <w:lang w:val="en-US"/>
          </w:rPr>
          <w:t>authors</w:t>
        </w:r>
      </w:ins>
      <w:commentRangeEnd w:id="7"/>
      <w:proofErr w:type="gramEnd"/>
      <w:ins w:id="9" w:author="Nunez-Jimenez  Alejandro" w:date="2019-01-14T15:36:00Z">
        <w:r>
          <w:rPr>
            <w:rStyle w:val="CommentReference"/>
          </w:rPr>
          <w:commentReference w:id="7"/>
        </w:r>
      </w:ins>
    </w:p>
    <w:p w14:paraId="5637FC43" w14:textId="77777777" w:rsidR="000A6063" w:rsidRDefault="00124352" w:rsidP="000540AC">
      <w:pPr>
        <w:jc w:val="both"/>
        <w:rPr>
          <w:ins w:id="10" w:author="Nunez-Jimenez  Alejandro" w:date="2019-01-14T14:23:00Z"/>
          <w:lang w:val="en-GB"/>
        </w:rPr>
      </w:pPr>
      <w:ins w:id="11" w:author="Nunez-Jimenez  Alejandro" w:date="2019-01-14T14:17:00Z">
        <w:r>
          <w:rPr>
            <w:lang w:val="en-GB"/>
          </w:rPr>
          <w:t xml:space="preserve">The Swiss electricity system is undergoing a major </w:t>
        </w:r>
      </w:ins>
      <w:ins w:id="12" w:author="Nunez-Jimenez  Alejandro" w:date="2019-01-14T15:15:00Z">
        <w:r w:rsidR="00066E47">
          <w:rPr>
            <w:lang w:val="en-GB"/>
          </w:rPr>
          <w:t>transformation</w:t>
        </w:r>
      </w:ins>
      <w:ins w:id="13" w:author="Nunez-Jimenez  Alejandro" w:date="2019-01-14T14:17:00Z">
        <w:r>
          <w:rPr>
            <w:lang w:val="en-GB"/>
          </w:rPr>
          <w:t xml:space="preserve"> that includes the closure of nuclear power plants and its replacement with renewable energy sources. </w:t>
        </w:r>
      </w:ins>
      <w:ins w:id="14" w:author="Nunez-Jimenez  Alejandro" w:date="2019-01-14T14:19:00Z">
        <w:r>
          <w:rPr>
            <w:lang w:val="en-GB"/>
          </w:rPr>
          <w:t>On January 2018, a new</w:t>
        </w:r>
        <w:r w:rsidR="00F35F97">
          <w:rPr>
            <w:lang w:val="en-GB"/>
          </w:rPr>
          <w:t xml:space="preserve"> legislation entered into force </w:t>
        </w:r>
      </w:ins>
      <w:ins w:id="15" w:author="Nunez-Jimenez  Alejandro" w:date="2019-01-14T14:22:00Z">
        <w:r w:rsidR="00F35F97">
          <w:rPr>
            <w:lang w:val="en-GB"/>
          </w:rPr>
          <w:t>in Switzerland</w:t>
        </w:r>
      </w:ins>
      <w:ins w:id="16" w:author="Nunez-Jimenez  Alejandro" w:date="2019-01-14T15:15:00Z">
        <w:r w:rsidR="00066E47">
          <w:rPr>
            <w:lang w:val="en-GB"/>
          </w:rPr>
          <w:t xml:space="preserve"> that</w:t>
        </w:r>
      </w:ins>
      <w:ins w:id="17" w:author="Nunez-Jimenez  Alejandro" w:date="2019-01-14T14:22:00Z">
        <w:r w:rsidR="00F35F97">
          <w:rPr>
            <w:lang w:val="en-GB"/>
          </w:rPr>
          <w:t xml:space="preserve"> set</w:t>
        </w:r>
      </w:ins>
      <w:ins w:id="18" w:author="Nunez-Jimenez  Alejandro" w:date="2019-01-14T14:20:00Z">
        <w:r w:rsidR="00F35F97">
          <w:rPr>
            <w:lang w:val="en-GB"/>
          </w:rPr>
          <w:t xml:space="preserve"> </w:t>
        </w:r>
      </w:ins>
      <w:ins w:id="19" w:author="Nunez-Jimenez  Alejandro" w:date="2019-01-14T14:22:00Z">
        <w:r w:rsidR="00F35F97">
          <w:rPr>
            <w:lang w:val="en-GB"/>
          </w:rPr>
          <w:t>the</w:t>
        </w:r>
      </w:ins>
      <w:ins w:id="20" w:author="Nunez-Jimenez  Alejandro" w:date="2019-01-14T14:20:00Z">
        <w:r w:rsidR="00F35F97">
          <w:rPr>
            <w:lang w:val="en-GB"/>
          </w:rPr>
          <w:t xml:space="preserve"> target </w:t>
        </w:r>
      </w:ins>
      <w:ins w:id="21" w:author="Nunez-Jimenez  Alejandro" w:date="2019-01-14T14:22:00Z">
        <w:r w:rsidR="00F35F97">
          <w:rPr>
            <w:lang w:val="en-GB"/>
          </w:rPr>
          <w:t>of reaching</w:t>
        </w:r>
      </w:ins>
      <w:ins w:id="22" w:author="Nunez-Jimenez  Alejandro" w:date="2019-01-14T14:21:00Z">
        <w:r w:rsidR="00F35F97">
          <w:rPr>
            <w:lang w:val="en-GB"/>
          </w:rPr>
          <w:t xml:space="preserve"> 11.4 </w:t>
        </w:r>
        <w:proofErr w:type="spellStart"/>
        <w:r w:rsidR="00F35F97">
          <w:rPr>
            <w:lang w:val="en-GB"/>
          </w:rPr>
          <w:t>TWh</w:t>
        </w:r>
        <w:proofErr w:type="spellEnd"/>
        <w:r w:rsidR="00F35F97">
          <w:rPr>
            <w:lang w:val="en-GB"/>
          </w:rPr>
          <w:t xml:space="preserve"> of electri</w:t>
        </w:r>
        <w:bookmarkStart w:id="23" w:name="_GoBack"/>
        <w:bookmarkEnd w:id="23"/>
        <w:r w:rsidR="00F35F97">
          <w:rPr>
            <w:lang w:val="en-GB"/>
          </w:rPr>
          <w:t>city from renewable sources (excluding hydropower) by 2035.</w:t>
        </w:r>
      </w:ins>
      <w:ins w:id="24" w:author="Nunez-Jimenez  Alejandro" w:date="2019-01-14T14:22:00Z">
        <w:r w:rsidR="00F35F97">
          <w:rPr>
            <w:lang w:val="en-GB"/>
          </w:rPr>
          <w:t xml:space="preserve"> </w:t>
        </w:r>
      </w:ins>
      <w:ins w:id="25" w:author="Nunez-Jimenez  Alejandro" w:date="2019-01-14T15:15:00Z">
        <w:r w:rsidR="00066E47">
          <w:rPr>
            <w:lang w:val="en-GB"/>
          </w:rPr>
          <w:t xml:space="preserve">In order to </w:t>
        </w:r>
      </w:ins>
      <w:ins w:id="26" w:author="Nunez-Jimenez  Alejandro" w:date="2019-01-14T15:16:00Z">
        <w:r w:rsidR="00066E47">
          <w:rPr>
            <w:lang w:val="en-GB"/>
          </w:rPr>
          <w:t>achieve</w:t>
        </w:r>
      </w:ins>
      <w:ins w:id="27" w:author="Nunez-Jimenez  Alejandro" w:date="2019-01-14T15:15:00Z">
        <w:r w:rsidR="00066E47">
          <w:rPr>
            <w:lang w:val="en-GB"/>
          </w:rPr>
          <w:t xml:space="preserve"> </w:t>
        </w:r>
      </w:ins>
      <w:ins w:id="28" w:author="Nunez-Jimenez  Alejandro" w:date="2019-01-14T15:16:00Z">
        <w:r w:rsidR="00066E47">
          <w:rPr>
            <w:lang w:val="en-GB"/>
          </w:rPr>
          <w:t>it</w:t>
        </w:r>
      </w:ins>
      <w:ins w:id="29" w:author="Nunez-Jimenez  Alejandro" w:date="2019-01-14T14:24:00Z">
        <w:r w:rsidR="00F35F97">
          <w:rPr>
            <w:lang w:val="en-GB"/>
          </w:rPr>
          <w:t xml:space="preserve">, Switzerland will have to </w:t>
        </w:r>
      </w:ins>
      <w:ins w:id="30" w:author="Nunez-Jimenez  Alejandro" w:date="2019-01-14T15:16:00Z">
        <w:r w:rsidR="00066E47">
          <w:rPr>
            <w:lang w:val="en-GB"/>
          </w:rPr>
          <w:t>multiply</w:t>
        </w:r>
      </w:ins>
      <w:ins w:id="31" w:author="Nunez-Jimenez  Alejandro" w:date="2019-01-14T14:24:00Z">
        <w:r w:rsidR="00F35F97">
          <w:rPr>
            <w:lang w:val="en-GB"/>
          </w:rPr>
          <w:t xml:space="preserve"> renewable</w:t>
        </w:r>
      </w:ins>
      <w:ins w:id="32" w:author="Nunez-Jimenez  Alejandro" w:date="2019-01-14T15:16:00Z">
        <w:r w:rsidR="00066E47">
          <w:rPr>
            <w:lang w:val="en-GB"/>
          </w:rPr>
          <w:t xml:space="preserve"> installations acr</w:t>
        </w:r>
      </w:ins>
      <w:ins w:id="33" w:author="Nunez-Jimenez  Alejandro" w:date="2019-01-14T15:17:00Z">
        <w:r w:rsidR="00066E47">
          <w:rPr>
            <w:lang w:val="en-GB"/>
          </w:rPr>
          <w:t>oss the country</w:t>
        </w:r>
      </w:ins>
      <w:ins w:id="34" w:author="Nunez-Jimenez  Alejandro" w:date="2019-01-14T14:24:00Z">
        <w:r w:rsidR="00F35F97">
          <w:rPr>
            <w:lang w:val="en-GB"/>
          </w:rPr>
          <w:t xml:space="preserve">, </w:t>
        </w:r>
        <w:commentRangeStart w:id="35"/>
        <w:r w:rsidR="00F35F97">
          <w:rPr>
            <w:lang w:val="en-GB"/>
          </w:rPr>
          <w:t xml:space="preserve">which </w:t>
        </w:r>
      </w:ins>
      <w:ins w:id="36" w:author="Nunez-Jimenez  Alejandro" w:date="2019-01-14T15:17:00Z">
        <w:r w:rsidR="00066E47">
          <w:rPr>
            <w:lang w:val="en-GB"/>
          </w:rPr>
          <w:t>produce just</w:t>
        </w:r>
      </w:ins>
      <w:ins w:id="37" w:author="Nunez-Jimenez  Alejandro" w:date="2019-01-14T14:22:00Z">
        <w:r w:rsidR="00F35F97">
          <w:rPr>
            <w:lang w:val="en-GB"/>
          </w:rPr>
          <w:t xml:space="preserve"> </w:t>
        </w:r>
      </w:ins>
      <w:ins w:id="38" w:author="Nunez-Jimenez  Alejandro" w:date="2019-01-14T14:23:00Z">
        <w:r w:rsidR="00F35F97">
          <w:rPr>
            <w:lang w:val="en-GB"/>
          </w:rPr>
          <w:t xml:space="preserve">2.5 </w:t>
        </w:r>
        <w:proofErr w:type="spellStart"/>
        <w:r w:rsidR="00F35F97">
          <w:rPr>
            <w:lang w:val="en-GB"/>
          </w:rPr>
          <w:t>TWh</w:t>
        </w:r>
      </w:ins>
      <w:proofErr w:type="spellEnd"/>
      <w:ins w:id="39" w:author="Nunez-Jimenez  Alejandro" w:date="2019-01-14T15:17:00Z">
        <w:r w:rsidR="00066E47">
          <w:rPr>
            <w:lang w:val="en-GB"/>
          </w:rPr>
          <w:t xml:space="preserve"> in 2017</w:t>
        </w:r>
        <w:commentRangeEnd w:id="35"/>
        <w:r w:rsidR="00066E47">
          <w:rPr>
            <w:rStyle w:val="CommentReference"/>
          </w:rPr>
          <w:commentReference w:id="35"/>
        </w:r>
      </w:ins>
      <w:ins w:id="40" w:author="Nunez-Jimenez  Alejandro" w:date="2019-01-14T14:23:00Z">
        <w:r w:rsidR="00F35F97">
          <w:rPr>
            <w:lang w:val="en-GB"/>
          </w:rPr>
          <w:t>.</w:t>
        </w:r>
      </w:ins>
    </w:p>
    <w:p w14:paraId="3CD5750D" w14:textId="77777777" w:rsidR="009B1962" w:rsidRDefault="00F35F97" w:rsidP="000540AC">
      <w:pPr>
        <w:jc w:val="both"/>
        <w:rPr>
          <w:ins w:id="41" w:author="Nunez-Jimenez  Alejandro" w:date="2019-01-14T14:27:00Z"/>
          <w:lang w:val="en-GB"/>
        </w:rPr>
      </w:pPr>
      <w:ins w:id="42" w:author="Nunez-Jimenez  Alejandro" w:date="2019-01-14T14:25:00Z">
        <w:r>
          <w:rPr>
            <w:lang w:val="en-GB"/>
          </w:rPr>
          <w:t>Solar photovoltaic</w:t>
        </w:r>
        <w:r w:rsidR="009B1962">
          <w:rPr>
            <w:lang w:val="en-GB"/>
          </w:rPr>
          <w:t xml:space="preserve">s </w:t>
        </w:r>
      </w:ins>
      <w:ins w:id="43" w:author="Nunez-Jimenez  Alejandro" w:date="2019-01-14T14:37:00Z">
        <w:r w:rsidR="00B42B9F">
          <w:rPr>
            <w:lang w:val="en-GB"/>
          </w:rPr>
          <w:t>could</w:t>
        </w:r>
      </w:ins>
      <w:ins w:id="44" w:author="Nunez-Jimenez  Alejandro" w:date="2019-01-14T14:25:00Z">
        <w:r w:rsidR="009B1962">
          <w:rPr>
            <w:lang w:val="en-GB"/>
          </w:rPr>
          <w:t xml:space="preserve"> play a</w:t>
        </w:r>
        <w:r w:rsidR="00550C30">
          <w:rPr>
            <w:lang w:val="en-GB"/>
          </w:rPr>
          <w:t xml:space="preserve"> major role </w:t>
        </w:r>
      </w:ins>
      <w:ins w:id="45" w:author="Nunez-Jimenez  Alejandro" w:date="2019-01-14T14:44:00Z">
        <w:r w:rsidR="00357089">
          <w:rPr>
            <w:lang w:val="en-GB"/>
          </w:rPr>
          <w:t>in</w:t>
        </w:r>
      </w:ins>
      <w:ins w:id="46" w:author="Nunez-Jimenez  Alejandro" w:date="2019-01-14T14:25:00Z">
        <w:r w:rsidR="009B1962">
          <w:rPr>
            <w:lang w:val="en-GB"/>
          </w:rPr>
          <w:t xml:space="preserve"> achie</w:t>
        </w:r>
      </w:ins>
      <w:ins w:id="47" w:author="Nunez-Jimenez  Alejandro" w:date="2019-01-14T14:26:00Z">
        <w:r w:rsidR="009B1962">
          <w:rPr>
            <w:lang w:val="en-GB"/>
          </w:rPr>
          <w:t xml:space="preserve">ving the </w:t>
        </w:r>
      </w:ins>
      <w:ins w:id="48" w:author="Nunez-Jimenez  Alejandro" w:date="2019-01-14T15:18:00Z">
        <w:r w:rsidR="00066E47">
          <w:rPr>
            <w:lang w:val="en-GB"/>
          </w:rPr>
          <w:t xml:space="preserve">2035 </w:t>
        </w:r>
      </w:ins>
      <w:ins w:id="49" w:author="Nunez-Jimenez  Alejandro" w:date="2019-01-14T14:26:00Z">
        <w:r w:rsidR="00066E47">
          <w:rPr>
            <w:lang w:val="en-GB"/>
          </w:rPr>
          <w:t>target</w:t>
        </w:r>
      </w:ins>
      <w:ins w:id="50" w:author="Nunez-Jimenez  Alejandro" w:date="2019-01-14T14:45:00Z">
        <w:r w:rsidR="00357089">
          <w:rPr>
            <w:lang w:val="en-GB"/>
          </w:rPr>
          <w:t xml:space="preserve">. </w:t>
        </w:r>
      </w:ins>
      <w:ins w:id="51" w:author="Nunez-Jimenez  Alejandro" w:date="2019-01-14T14:47:00Z">
        <w:r w:rsidR="00357089">
          <w:rPr>
            <w:lang w:val="en-GB"/>
          </w:rPr>
          <w:t>The price of a solar photovo</w:t>
        </w:r>
        <w:r w:rsidR="00350CB5">
          <w:rPr>
            <w:lang w:val="en-GB"/>
          </w:rPr>
          <w:t>ltaic system in Switzerland</w:t>
        </w:r>
      </w:ins>
      <w:ins w:id="52" w:author="Nunez-Jimenez  Alejandro" w:date="2019-01-14T15:19:00Z">
        <w:r w:rsidR="00066E47">
          <w:rPr>
            <w:lang w:val="en-GB"/>
          </w:rPr>
          <w:t xml:space="preserve"> falls rapidly and is now</w:t>
        </w:r>
      </w:ins>
      <w:ins w:id="53" w:author="Nunez-Jimenez  Alejandro" w:date="2019-01-14T14:47:00Z">
        <w:r w:rsidR="00350CB5">
          <w:rPr>
            <w:lang w:val="en-GB"/>
          </w:rPr>
          <w:t xml:space="preserve"> one thi</w:t>
        </w:r>
      </w:ins>
      <w:ins w:id="54" w:author="Nunez-Jimenez  Alejandro" w:date="2019-01-14T14:48:00Z">
        <w:r w:rsidR="00350CB5">
          <w:rPr>
            <w:lang w:val="en-GB"/>
          </w:rPr>
          <w:t xml:space="preserve">rd </w:t>
        </w:r>
      </w:ins>
      <w:ins w:id="55" w:author="Nunez-Jimenez  Alejandro" w:date="2019-01-14T15:18:00Z">
        <w:r w:rsidR="00066E47">
          <w:rPr>
            <w:lang w:val="en-GB"/>
          </w:rPr>
          <w:t>that of</w:t>
        </w:r>
      </w:ins>
      <w:ins w:id="56" w:author="Nunez-Jimenez  Alejandro" w:date="2019-01-14T14:48:00Z">
        <w:r w:rsidR="00350CB5">
          <w:rPr>
            <w:lang w:val="en-GB"/>
          </w:rPr>
          <w:t xml:space="preserve"> one decade ago,</w:t>
        </w:r>
      </w:ins>
      <w:ins w:id="57" w:author="Nunez-Jimenez  Alejandro" w:date="2019-01-14T15:19:00Z">
        <w:r w:rsidR="00066E47">
          <w:rPr>
            <w:lang w:val="en-GB"/>
          </w:rPr>
          <w:t xml:space="preserve"> which</w:t>
        </w:r>
      </w:ins>
      <w:ins w:id="58" w:author="Nunez-Jimenez  Alejandro" w:date="2019-01-14T14:48:00Z">
        <w:r w:rsidR="00350CB5">
          <w:rPr>
            <w:lang w:val="en-GB"/>
          </w:rPr>
          <w:t xml:space="preserve"> </w:t>
        </w:r>
      </w:ins>
      <w:ins w:id="59" w:author="Nunez-Jimenez  Alejandro" w:date="2019-01-14T15:18:00Z">
        <w:r w:rsidR="00066E47">
          <w:rPr>
            <w:lang w:val="en-GB"/>
          </w:rPr>
          <w:t xml:space="preserve">enables the </w:t>
        </w:r>
      </w:ins>
      <w:ins w:id="60" w:author="Nunez-Jimenez  Alejandro" w:date="2019-01-14T15:20:00Z">
        <w:r w:rsidR="00F161F1">
          <w:rPr>
            <w:lang w:val="en-GB"/>
          </w:rPr>
          <w:t>exploitation of the</w:t>
        </w:r>
      </w:ins>
      <w:ins w:id="61" w:author="Nunez-Jimenez  Alejandro" w:date="2019-01-14T14:49:00Z">
        <w:r w:rsidR="00350CB5">
          <w:rPr>
            <w:lang w:val="en-GB"/>
          </w:rPr>
          <w:t xml:space="preserve"> country’s large</w:t>
        </w:r>
      </w:ins>
      <w:ins w:id="62" w:author="Nunez-Jimenez  Alejandro" w:date="2019-01-14T15:20:00Z">
        <w:r w:rsidR="00F161F1">
          <w:rPr>
            <w:lang w:val="en-GB"/>
          </w:rPr>
          <w:t xml:space="preserve"> solar</w:t>
        </w:r>
      </w:ins>
      <w:ins w:id="63" w:author="Nunez-Jimenez  Alejandro" w:date="2019-01-14T14:49:00Z">
        <w:r w:rsidR="00350CB5">
          <w:rPr>
            <w:lang w:val="en-GB"/>
          </w:rPr>
          <w:t xml:space="preserve"> potential </w:t>
        </w:r>
      </w:ins>
      <w:ins w:id="64" w:author="Nunez-Jimenez  Alejandro" w:date="2019-01-14T15:19:00Z">
        <w:r w:rsidR="00066E47">
          <w:rPr>
            <w:lang w:val="en-GB"/>
          </w:rPr>
          <w:t>cost-competitively</w:t>
        </w:r>
      </w:ins>
      <w:ins w:id="65" w:author="Nunez-Jimenez  Alejandro" w:date="2019-01-14T14:49:00Z">
        <w:r w:rsidR="00350CB5">
          <w:rPr>
            <w:lang w:val="en-GB"/>
          </w:rPr>
          <w:t xml:space="preserve">. </w:t>
        </w:r>
      </w:ins>
      <w:commentRangeStart w:id="66"/>
      <w:ins w:id="67" w:author="Nunez-Jimenez  Alejandro" w:date="2019-01-14T14:37:00Z">
        <w:r w:rsidR="00550C30">
          <w:rPr>
            <w:lang w:val="en-GB"/>
          </w:rPr>
          <w:t>However, the diffusion of the</w:t>
        </w:r>
      </w:ins>
      <w:ins w:id="68" w:author="Nunez-Jimenez  Alejandro" w:date="2019-01-14T14:49:00Z">
        <w:r w:rsidR="00350CB5">
          <w:rPr>
            <w:lang w:val="en-GB"/>
          </w:rPr>
          <w:t xml:space="preserve"> solar PV has been</w:t>
        </w:r>
      </w:ins>
      <w:ins w:id="69" w:author="Nunez-Jimenez  Alejandro" w:date="2019-01-14T14:51:00Z">
        <w:r w:rsidR="00350CB5">
          <w:rPr>
            <w:lang w:val="en-GB"/>
          </w:rPr>
          <w:t xml:space="preserve"> </w:t>
        </w:r>
      </w:ins>
      <w:ins w:id="70" w:author="Nunez-Jimenez  Alejandro" w:date="2019-01-14T15:20:00Z">
        <w:r w:rsidR="00F161F1">
          <w:rPr>
            <w:lang w:val="en-GB"/>
          </w:rPr>
          <w:t>s</w:t>
        </w:r>
      </w:ins>
      <w:ins w:id="71" w:author="Nunez-Jimenez  Alejandro" w:date="2019-01-14T14:49:00Z">
        <w:r w:rsidR="00350CB5">
          <w:rPr>
            <w:lang w:val="en-GB"/>
          </w:rPr>
          <w:t>low and it</w:t>
        </w:r>
      </w:ins>
      <w:ins w:id="72" w:author="Nunez-Jimenez  Alejandro" w:date="2019-01-14T14:37:00Z">
        <w:r w:rsidR="00550C30">
          <w:rPr>
            <w:lang w:val="en-GB"/>
          </w:rPr>
          <w:t xml:space="preserve"> </w:t>
        </w:r>
      </w:ins>
      <w:ins w:id="73" w:author="Nunez-Jimenez  Alejandro" w:date="2019-01-14T14:50:00Z">
        <w:r w:rsidR="00350CB5">
          <w:rPr>
            <w:lang w:val="en-GB"/>
          </w:rPr>
          <w:t xml:space="preserve">would </w:t>
        </w:r>
      </w:ins>
      <w:ins w:id="74" w:author="Nunez-Jimenez  Alejandro" w:date="2019-01-14T14:37:00Z">
        <w:r w:rsidR="00550C30">
          <w:rPr>
            <w:lang w:val="en-GB"/>
          </w:rPr>
          <w:t xml:space="preserve">need to </w:t>
        </w:r>
      </w:ins>
      <w:ins w:id="75" w:author="Nunez-Jimenez  Alejandro" w:date="2019-01-14T14:40:00Z">
        <w:r w:rsidR="00550C30">
          <w:rPr>
            <w:lang w:val="en-GB"/>
          </w:rPr>
          <w:t xml:space="preserve">accelerate </w:t>
        </w:r>
      </w:ins>
      <w:ins w:id="76" w:author="Nunez-Jimenez  Alejandro" w:date="2019-01-14T14:50:00Z">
        <w:r w:rsidR="00350CB5">
          <w:rPr>
            <w:lang w:val="en-GB"/>
          </w:rPr>
          <w:t>significantly</w:t>
        </w:r>
      </w:ins>
      <w:ins w:id="77" w:author="Nunez-Jimenez  Alejandro" w:date="2019-01-14T14:39:00Z">
        <w:r w:rsidR="00550C30">
          <w:rPr>
            <w:lang w:val="en-GB"/>
          </w:rPr>
          <w:t>.</w:t>
        </w:r>
      </w:ins>
      <w:ins w:id="78" w:author="Nunez-Jimenez  Alejandro" w:date="2019-01-14T14:38:00Z">
        <w:r w:rsidR="00550C30">
          <w:rPr>
            <w:lang w:val="en-GB"/>
          </w:rPr>
          <w:t xml:space="preserve"> </w:t>
        </w:r>
      </w:ins>
      <w:commentRangeEnd w:id="66"/>
      <w:ins w:id="79" w:author="Nunez-Jimenez  Alejandro" w:date="2019-01-14T14:39:00Z">
        <w:r w:rsidR="00550C30">
          <w:rPr>
            <w:rStyle w:val="CommentReference"/>
          </w:rPr>
          <w:commentReference w:id="66"/>
        </w:r>
      </w:ins>
      <w:ins w:id="80" w:author="Nunez-Jimenez  Alejandro" w:date="2019-01-14T14:41:00Z">
        <w:r w:rsidR="00550C30">
          <w:rPr>
            <w:lang w:val="en-GB"/>
          </w:rPr>
          <w:t xml:space="preserve">For </w:t>
        </w:r>
      </w:ins>
      <w:ins w:id="81" w:author="Nunez-Jimenez  Alejandro" w:date="2019-01-14T14:42:00Z">
        <w:r w:rsidR="00550C30">
          <w:rPr>
            <w:lang w:val="en-GB"/>
          </w:rPr>
          <w:t>this purpose</w:t>
        </w:r>
      </w:ins>
      <w:ins w:id="82" w:author="Nunez-Jimenez  Alejandro" w:date="2019-01-14T14:41:00Z">
        <w:r w:rsidR="00550C30">
          <w:rPr>
            <w:lang w:val="en-GB"/>
          </w:rPr>
          <w:t xml:space="preserve">, </w:t>
        </w:r>
      </w:ins>
      <w:del w:id="83" w:author="Nunez-Jimenez  Alejandro" w:date="2019-01-14T14:42:00Z">
        <w:r w:rsidR="00A404FA" w:rsidDel="00550C30">
          <w:rPr>
            <w:lang w:val="en-GB"/>
          </w:rPr>
          <w:delText>T</w:delText>
        </w:r>
      </w:del>
      <w:ins w:id="84" w:author="Nunez-Jimenez  Alejandro" w:date="2019-01-14T14:42:00Z">
        <w:r w:rsidR="00550C30">
          <w:rPr>
            <w:lang w:val="en-GB"/>
          </w:rPr>
          <w:t>t</w:t>
        </w:r>
      </w:ins>
      <w:r w:rsidR="000540AC">
        <w:rPr>
          <w:lang w:val="en-GB"/>
        </w:rPr>
        <w:t xml:space="preserve">he new </w:t>
      </w:r>
      <w:del w:id="85" w:author="Nunez-Jimenez  Alejandro" w:date="2019-01-14T14:27:00Z">
        <w:r w:rsidR="000540AC" w:rsidDel="009B1962">
          <w:rPr>
            <w:lang w:val="en-GB"/>
          </w:rPr>
          <w:delText xml:space="preserve">Energy Act </w:delText>
        </w:r>
        <w:r w:rsidR="00A404FA" w:rsidDel="009B1962">
          <w:rPr>
            <w:lang w:val="en-GB"/>
          </w:rPr>
          <w:delText xml:space="preserve">in Switzerland </w:delText>
        </w:r>
        <w:r w:rsidR="000540AC" w:rsidDel="009B1962">
          <w:rPr>
            <w:lang w:val="en-GB"/>
          </w:rPr>
          <w:delText xml:space="preserve">came into force </w:delText>
        </w:r>
        <w:r w:rsidR="00A404FA" w:rsidDel="009B1962">
          <w:rPr>
            <w:lang w:val="en-GB"/>
          </w:rPr>
          <w:delText xml:space="preserve">in January 2018 </w:delText>
        </w:r>
        <w:r w:rsidR="000540AC" w:rsidDel="009B1962">
          <w:rPr>
            <w:lang w:val="en-GB"/>
          </w:rPr>
          <w:delText>with</w:delText>
        </w:r>
      </w:del>
      <w:ins w:id="86" w:author="Nunez-Jimenez  Alejandro" w:date="2019-01-14T14:27:00Z">
        <w:r w:rsidR="009B1962">
          <w:rPr>
            <w:lang w:val="en-GB"/>
          </w:rPr>
          <w:t>legislation package contains</w:t>
        </w:r>
      </w:ins>
      <w:del w:id="87" w:author="Nunez-Jimenez  Alejandro" w:date="2019-01-14T14:27:00Z">
        <w:r w:rsidR="000540AC" w:rsidDel="009B1962">
          <w:rPr>
            <w:lang w:val="en-GB"/>
          </w:rPr>
          <w:delText xml:space="preserve"> very</w:delText>
        </w:r>
      </w:del>
      <w:r w:rsidR="000540AC">
        <w:rPr>
          <w:lang w:val="en-GB"/>
        </w:rPr>
        <w:t xml:space="preserve"> </w:t>
      </w:r>
      <w:del w:id="88" w:author="Nunez-Jimenez  Alejandro" w:date="2019-01-14T14:27:00Z">
        <w:r w:rsidR="000540AC" w:rsidDel="009B1962">
          <w:rPr>
            <w:lang w:val="en-GB"/>
          </w:rPr>
          <w:delText xml:space="preserve">encouraging </w:delText>
        </w:r>
      </w:del>
      <w:r w:rsidR="000540AC">
        <w:rPr>
          <w:lang w:val="en-GB"/>
        </w:rPr>
        <w:t xml:space="preserve">provisions </w:t>
      </w:r>
      <w:ins w:id="89" w:author="Nunez-Jimenez  Alejandro" w:date="2019-01-14T14:27:00Z">
        <w:r w:rsidR="009B1962">
          <w:rPr>
            <w:lang w:val="en-GB"/>
          </w:rPr>
          <w:t>that encourage the adoption of</w:t>
        </w:r>
      </w:ins>
      <w:del w:id="90" w:author="Nunez-Jimenez  Alejandro" w:date="2019-01-14T14:27:00Z">
        <w:r w:rsidR="000540AC" w:rsidDel="009B1962">
          <w:rPr>
            <w:lang w:val="en-GB"/>
          </w:rPr>
          <w:delText>for</w:delText>
        </w:r>
      </w:del>
      <w:r w:rsidR="000540AC">
        <w:rPr>
          <w:lang w:val="en-GB"/>
        </w:rPr>
        <w:t xml:space="preserve"> </w:t>
      </w:r>
      <w:ins w:id="91" w:author="Nunez-Jimenez  Alejandro" w:date="2019-01-14T15:22:00Z">
        <w:r w:rsidR="00F161F1">
          <w:rPr>
            <w:lang w:val="en-GB"/>
          </w:rPr>
          <w:t>solar PV in the form by com</w:t>
        </w:r>
      </w:ins>
      <w:ins w:id="92" w:author="Nunez-Jimenez  Alejandro" w:date="2019-01-14T15:23:00Z">
        <w:r w:rsidR="00F161F1">
          <w:rPr>
            <w:lang w:val="en-GB"/>
          </w:rPr>
          <w:t>m</w:t>
        </w:r>
      </w:ins>
      <w:ins w:id="93" w:author="Nunez-Jimenez  Alejandro" w:date="2019-01-14T15:22:00Z">
        <w:r w:rsidR="00F161F1">
          <w:rPr>
            <w:lang w:val="en-GB"/>
          </w:rPr>
          <w:t>unities</w:t>
        </w:r>
      </w:ins>
      <w:del w:id="94" w:author="Nunez-Jimenez  Alejandro" w:date="2019-01-14T15:22:00Z">
        <w:r w:rsidR="000540AC" w:rsidDel="00F161F1">
          <w:rPr>
            <w:lang w:val="en-GB"/>
          </w:rPr>
          <w:delText>community solar</w:delText>
        </w:r>
      </w:del>
      <w:del w:id="95" w:author="Nunez-Jimenez  Alejandro" w:date="2019-01-14T14:51:00Z">
        <w:r w:rsidR="000540AC" w:rsidDel="00350CB5">
          <w:rPr>
            <w:lang w:val="en-GB"/>
          </w:rPr>
          <w:delText xml:space="preserve"> </w:delText>
        </w:r>
      </w:del>
      <w:del w:id="96" w:author="Nunez-Jimenez  Alejandro" w:date="2019-01-14T14:42:00Z">
        <w:r w:rsidR="000540AC" w:rsidDel="00550C30">
          <w:rPr>
            <w:lang w:val="en-GB"/>
          </w:rPr>
          <w:delText xml:space="preserve">PV </w:delText>
        </w:r>
      </w:del>
      <w:del w:id="97" w:author="Nunez-Jimenez  Alejandro" w:date="2019-01-14T14:51:00Z">
        <w:r w:rsidR="000540AC" w:rsidDel="00350CB5">
          <w:rPr>
            <w:lang w:val="en-GB"/>
          </w:rPr>
          <w:delText>systems</w:delText>
        </w:r>
      </w:del>
      <w:del w:id="98" w:author="Nunez-Jimenez  Alejandro" w:date="2019-01-14T14:27:00Z">
        <w:r w:rsidR="000A42A4" w:rsidDel="009B1962">
          <w:rPr>
            <w:lang w:val="en-GB"/>
          </w:rPr>
          <w:delText xml:space="preserve"> –</w:delText>
        </w:r>
      </w:del>
      <w:del w:id="99" w:author="Nunez-Jimenez  Alejandro" w:date="2019-01-14T14:42:00Z">
        <w:r w:rsidR="000A42A4" w:rsidDel="00357089">
          <w:rPr>
            <w:lang w:val="en-GB"/>
          </w:rPr>
          <w:delText xml:space="preserve"> </w:delText>
        </w:r>
        <w:r w:rsidR="000540AC" w:rsidDel="00357089">
          <w:rPr>
            <w:lang w:val="en-GB"/>
          </w:rPr>
          <w:delText>clearer</w:delText>
        </w:r>
        <w:r w:rsidR="000A42A4" w:rsidDel="00357089">
          <w:rPr>
            <w:lang w:val="en-GB"/>
          </w:rPr>
          <w:delText xml:space="preserve"> </w:delText>
        </w:r>
        <w:r w:rsidR="000540AC" w:rsidDel="00357089">
          <w:rPr>
            <w:lang w:val="en-GB"/>
          </w:rPr>
          <w:delText xml:space="preserve">financial and legal structures </w:delText>
        </w:r>
        <w:r w:rsidR="00A404FA" w:rsidDel="00357089">
          <w:rPr>
            <w:lang w:val="en-GB"/>
          </w:rPr>
          <w:delText xml:space="preserve">under the </w:delText>
        </w:r>
        <w:r w:rsidR="000540AC" w:rsidDel="00357089">
          <w:rPr>
            <w:lang w:val="en-GB"/>
          </w:rPr>
          <w:delText xml:space="preserve">ZEV </w:delText>
        </w:r>
        <w:r w:rsidR="00A404FA" w:rsidDel="00357089">
          <w:rPr>
            <w:lang w:val="en-GB"/>
          </w:rPr>
          <w:delText>(</w:delText>
        </w:r>
        <w:r w:rsidR="000540AC" w:rsidRPr="00943815" w:rsidDel="00357089">
          <w:rPr>
            <w:lang w:val="en-GB"/>
          </w:rPr>
          <w:delText>Zusammenschluss zum Eigenverbrauch</w:delText>
        </w:r>
        <w:r w:rsidR="000540AC" w:rsidDel="00357089">
          <w:rPr>
            <w:lang w:val="en-GB"/>
          </w:rPr>
          <w:delText>)</w:delText>
        </w:r>
      </w:del>
      <w:r w:rsidR="000540AC">
        <w:rPr>
          <w:lang w:val="en-GB"/>
        </w:rPr>
        <w:t xml:space="preserve">. </w:t>
      </w:r>
      <w:ins w:id="100" w:author="Nunez-Jimenez  Alejandro" w:date="2019-01-14T14:28:00Z">
        <w:r w:rsidR="009B1962">
          <w:rPr>
            <w:lang w:val="en-GB"/>
          </w:rPr>
          <w:t xml:space="preserve">Community solar </w:t>
        </w:r>
      </w:ins>
      <w:ins w:id="101" w:author="Nunez-Jimenez  Alejandro" w:date="2019-01-14T15:21:00Z">
        <w:r w:rsidR="00F161F1">
          <w:rPr>
            <w:lang w:val="en-GB"/>
          </w:rPr>
          <w:t>refers to</w:t>
        </w:r>
      </w:ins>
      <w:ins w:id="102" w:author="Nunez-Jimenez  Alejandro" w:date="2019-01-14T14:29:00Z">
        <w:r w:rsidR="009B1962">
          <w:rPr>
            <w:lang w:val="en-GB"/>
          </w:rPr>
          <w:t xml:space="preserve"> </w:t>
        </w:r>
      </w:ins>
      <w:ins w:id="103" w:author="Nunez-Jimenez  Alejandro" w:date="2019-01-14T14:43:00Z">
        <w:r w:rsidR="00357089">
          <w:rPr>
            <w:lang w:val="en-GB"/>
          </w:rPr>
          <w:t xml:space="preserve">photovoltaic </w:t>
        </w:r>
      </w:ins>
      <w:ins w:id="104" w:author="Nunez-Jimenez  Alejandro" w:date="2019-01-14T14:28:00Z">
        <w:r w:rsidR="009B1962">
          <w:rPr>
            <w:lang w:val="en-GB"/>
          </w:rPr>
          <w:t>installations</w:t>
        </w:r>
      </w:ins>
      <w:ins w:id="105" w:author="Nunez-Jimenez  Alejandro" w:date="2019-01-14T14:29:00Z">
        <w:r w:rsidR="009B1962">
          <w:rPr>
            <w:lang w:val="en-GB"/>
          </w:rPr>
          <w:t xml:space="preserve"> </w:t>
        </w:r>
      </w:ins>
      <w:ins w:id="106" w:author="Nunez-Jimenez  Alejandro" w:date="2019-01-14T14:28:00Z">
        <w:r w:rsidR="009B1962">
          <w:rPr>
            <w:lang w:val="en-GB"/>
          </w:rPr>
          <w:t xml:space="preserve">shared by multiple subscribers who </w:t>
        </w:r>
      </w:ins>
      <w:ins w:id="107" w:author="Nunez-Jimenez  Alejandro" w:date="2019-01-14T14:30:00Z">
        <w:r w:rsidR="00B42B9F">
          <w:rPr>
            <w:lang w:val="en-GB"/>
          </w:rPr>
          <w:t>provide part of the capital for the project</w:t>
        </w:r>
      </w:ins>
      <w:ins w:id="108" w:author="Nunez-Jimenez  Alejandro" w:date="2019-01-14T14:52:00Z">
        <w:r w:rsidR="00350CB5">
          <w:rPr>
            <w:lang w:val="en-GB"/>
          </w:rPr>
          <w:t xml:space="preserve"> and, in return, </w:t>
        </w:r>
        <w:r w:rsidR="00350CB5">
          <w:rPr>
            <w:lang w:val="en-GB"/>
          </w:rPr>
          <w:t>receive part of the electricity generated by it</w:t>
        </w:r>
      </w:ins>
      <w:ins w:id="109" w:author="Nunez-Jimenez  Alejandro" w:date="2019-01-14T14:30:00Z">
        <w:r w:rsidR="00B42B9F">
          <w:rPr>
            <w:lang w:val="en-GB"/>
          </w:rPr>
          <w:t>.</w:t>
        </w:r>
      </w:ins>
      <w:ins w:id="110" w:author="Nunez-Jimenez  Alejandro" w:date="2019-01-14T14:31:00Z">
        <w:r w:rsidR="00B42B9F">
          <w:rPr>
            <w:lang w:val="en-GB"/>
          </w:rPr>
          <w:t xml:space="preserve"> </w:t>
        </w:r>
      </w:ins>
      <w:ins w:id="111" w:author="Nunez-Jimenez  Alejandro" w:date="2019-01-14T14:52:00Z">
        <w:r w:rsidR="00F161F1">
          <w:rPr>
            <w:lang w:val="en-GB"/>
          </w:rPr>
          <w:t>T</w:t>
        </w:r>
      </w:ins>
      <w:ins w:id="112" w:author="Nunez-Jimenez  Alejandro" w:date="2019-01-14T15:21:00Z">
        <w:r w:rsidR="00F161F1">
          <w:rPr>
            <w:lang w:val="en-GB"/>
          </w:rPr>
          <w:t>his form of development</w:t>
        </w:r>
      </w:ins>
      <w:ins w:id="113" w:author="Nunez-Jimenez  Alejandro" w:date="2019-01-14T14:31:00Z">
        <w:r w:rsidR="00B42B9F">
          <w:rPr>
            <w:lang w:val="en-GB"/>
          </w:rPr>
          <w:t xml:space="preserve"> offers advantages over </w:t>
        </w:r>
      </w:ins>
      <w:proofErr w:type="gramStart"/>
      <w:ins w:id="114" w:author="Nunez-Jimenez  Alejandro" w:date="2019-01-14T14:32:00Z">
        <w:r w:rsidR="00B42B9F">
          <w:rPr>
            <w:lang w:val="en-GB"/>
          </w:rPr>
          <w:t>individually</w:t>
        </w:r>
      </w:ins>
      <w:ins w:id="115" w:author="Nunez-Jimenez  Alejandro" w:date="2019-01-14T14:31:00Z">
        <w:r w:rsidR="00B42B9F">
          <w:rPr>
            <w:lang w:val="en-GB"/>
          </w:rPr>
          <w:t>-owned</w:t>
        </w:r>
        <w:proofErr w:type="gramEnd"/>
        <w:r w:rsidR="00B42B9F">
          <w:rPr>
            <w:lang w:val="en-GB"/>
          </w:rPr>
          <w:t xml:space="preserve"> solar systems such as </w:t>
        </w:r>
        <w:commentRangeStart w:id="116"/>
        <w:r w:rsidR="00B42B9F">
          <w:rPr>
            <w:lang w:val="en-GB"/>
          </w:rPr>
          <w:t>(A) and (B).</w:t>
        </w:r>
      </w:ins>
      <w:commentRangeEnd w:id="116"/>
      <w:ins w:id="117" w:author="Nunez-Jimenez  Alejandro" w:date="2019-01-14T14:52:00Z">
        <w:r w:rsidR="00350CB5">
          <w:rPr>
            <w:rStyle w:val="CommentReference"/>
          </w:rPr>
          <w:commentReference w:id="116"/>
        </w:r>
      </w:ins>
    </w:p>
    <w:p w14:paraId="63F83DFA" w14:textId="77777777" w:rsidR="00F161F1" w:rsidRDefault="00357089" w:rsidP="00B42B9F">
      <w:pPr>
        <w:jc w:val="both"/>
        <w:rPr>
          <w:ins w:id="118" w:author="Nunez-Jimenez  Alejandro" w:date="2019-01-14T15:24:00Z"/>
          <w:lang w:val="en-GB"/>
        </w:rPr>
        <w:pPrChange w:id="119" w:author="Nunez-Jimenez  Alejandro" w:date="2019-01-14T14:32:00Z">
          <w:pPr/>
        </w:pPrChange>
      </w:pPr>
      <w:ins w:id="120" w:author="Nunez-Jimenez  Alejandro" w:date="2019-01-14T14:43:00Z">
        <w:r>
          <w:rPr>
            <w:lang w:val="en-GB"/>
          </w:rPr>
          <w:t xml:space="preserve">Despite the </w:t>
        </w:r>
        <w:r>
          <w:rPr>
            <w:lang w:val="en-GB"/>
          </w:rPr>
          <w:t>clearer financial and legal structures under the ZEV (</w:t>
        </w:r>
        <w:proofErr w:type="spellStart"/>
        <w:r w:rsidRPr="00943815">
          <w:rPr>
            <w:lang w:val="en-GB"/>
          </w:rPr>
          <w:t>Zusammenschluss</w:t>
        </w:r>
        <w:proofErr w:type="spellEnd"/>
        <w:r w:rsidRPr="00943815">
          <w:rPr>
            <w:lang w:val="en-GB"/>
          </w:rPr>
          <w:t xml:space="preserve"> </w:t>
        </w:r>
        <w:proofErr w:type="spellStart"/>
        <w:r w:rsidRPr="00943815">
          <w:rPr>
            <w:lang w:val="en-GB"/>
          </w:rPr>
          <w:t>zum</w:t>
        </w:r>
        <w:proofErr w:type="spellEnd"/>
        <w:r w:rsidRPr="00943815">
          <w:rPr>
            <w:lang w:val="en-GB"/>
          </w:rPr>
          <w:t xml:space="preserve"> </w:t>
        </w:r>
        <w:proofErr w:type="spellStart"/>
        <w:r w:rsidRPr="00943815">
          <w:rPr>
            <w:lang w:val="en-GB"/>
          </w:rPr>
          <w:t>Eigenverbrauch</w:t>
        </w:r>
        <w:proofErr w:type="spellEnd"/>
        <w:r>
          <w:rPr>
            <w:lang w:val="en-GB"/>
          </w:rPr>
          <w:t>)</w:t>
        </w:r>
        <w:r>
          <w:rPr>
            <w:lang w:val="en-GB"/>
          </w:rPr>
          <w:t xml:space="preserve"> in the Swiss Energy Act, </w:t>
        </w:r>
      </w:ins>
      <w:del w:id="121" w:author="Nunez-Jimenez  Alejandro" w:date="2019-01-14T14:44:00Z">
        <w:r w:rsidR="00A404FA" w:rsidDel="00357089">
          <w:rPr>
            <w:lang w:val="en-GB"/>
          </w:rPr>
          <w:delText>However</w:delText>
        </w:r>
        <w:r w:rsidR="00EA09CE" w:rsidDel="00357089">
          <w:rPr>
            <w:lang w:val="en-GB"/>
          </w:rPr>
          <w:delText>,</w:delText>
        </w:r>
        <w:r w:rsidR="00A404FA" w:rsidDel="00357089">
          <w:rPr>
            <w:lang w:val="en-GB"/>
          </w:rPr>
          <w:delText xml:space="preserve"> </w:delText>
        </w:r>
      </w:del>
      <w:r w:rsidR="00A404FA">
        <w:rPr>
          <w:lang w:val="en-GB"/>
        </w:rPr>
        <w:t>t</w:t>
      </w:r>
      <w:r w:rsidR="000540AC">
        <w:rPr>
          <w:lang w:val="en-GB"/>
        </w:rPr>
        <w:t xml:space="preserve">here is </w:t>
      </w:r>
      <w:del w:id="122" w:author="Nunez-Jimenez  Alejandro" w:date="2019-01-14T14:53:00Z">
        <w:r w:rsidR="00A404FA" w:rsidDel="00A97408">
          <w:rPr>
            <w:lang w:val="en-GB"/>
          </w:rPr>
          <w:delText xml:space="preserve">no </w:delText>
        </w:r>
        <w:r w:rsidR="000540AC" w:rsidDel="00A97408">
          <w:rPr>
            <w:lang w:val="en-GB"/>
          </w:rPr>
          <w:delText>ex-ante scientific</w:delText>
        </w:r>
      </w:del>
      <w:ins w:id="123" w:author="Nunez-Jimenez  Alejandro" w:date="2019-01-14T14:53:00Z">
        <w:r w:rsidR="00A97408">
          <w:rPr>
            <w:lang w:val="en-GB"/>
          </w:rPr>
          <w:t>scarce</w:t>
        </w:r>
      </w:ins>
      <w:r w:rsidR="000540AC">
        <w:rPr>
          <w:lang w:val="en-GB"/>
        </w:rPr>
        <w:t xml:space="preserve"> research </w:t>
      </w:r>
      <w:del w:id="124" w:author="Nunez-Jimenez  Alejandro" w:date="2019-01-14T14:54:00Z">
        <w:r w:rsidR="000540AC" w:rsidDel="00A97408">
          <w:rPr>
            <w:lang w:val="en-GB"/>
          </w:rPr>
          <w:delText>as to</w:delText>
        </w:r>
      </w:del>
      <w:ins w:id="125" w:author="Nunez-Jimenez  Alejandro" w:date="2019-01-14T14:54:00Z">
        <w:r w:rsidR="00A97408">
          <w:rPr>
            <w:lang w:val="en-GB"/>
          </w:rPr>
          <w:t>on</w:t>
        </w:r>
      </w:ins>
      <w:r w:rsidR="000540AC">
        <w:rPr>
          <w:lang w:val="en-GB"/>
        </w:rPr>
        <w:t xml:space="preserve"> how this new policy will fare, especially with changing electricity prices and falling solar PV costs. </w:t>
      </w:r>
      <w:ins w:id="126" w:author="Nunez-Jimenez  Alejandro" w:date="2019-01-14T15:25:00Z">
        <w:r w:rsidR="00714FE2">
          <w:rPr>
            <w:lang w:val="en-GB"/>
          </w:rPr>
          <w:t xml:space="preserve">An analysis of individual and community solar PV adoption would provide insights into the dynamics to </w:t>
        </w:r>
        <w:proofErr w:type="gramStart"/>
        <w:r w:rsidR="00714FE2">
          <w:rPr>
            <w:lang w:val="en-GB"/>
          </w:rPr>
          <w:t>be expected</w:t>
        </w:r>
        <w:proofErr w:type="gramEnd"/>
        <w:r w:rsidR="00714FE2">
          <w:rPr>
            <w:lang w:val="en-GB"/>
          </w:rPr>
          <w:t xml:space="preserve"> under the new regulation with important implications fo</w:t>
        </w:r>
      </w:ins>
      <w:ins w:id="127" w:author="Nunez-Jimenez  Alejandro" w:date="2019-01-14T15:27:00Z">
        <w:r w:rsidR="00714FE2">
          <w:rPr>
            <w:lang w:val="en-GB"/>
          </w:rPr>
          <w:t>r</w:t>
        </w:r>
      </w:ins>
      <w:ins w:id="128" w:author="Nunez-Jimenez  Alejandro" w:date="2019-01-14T15:25:00Z">
        <w:r w:rsidR="00714FE2">
          <w:rPr>
            <w:lang w:val="en-GB"/>
          </w:rPr>
          <w:t xml:space="preserve"> policy-makers.</w:t>
        </w:r>
      </w:ins>
    </w:p>
    <w:p w14:paraId="456E79E2" w14:textId="77777777" w:rsidR="000540AC" w:rsidRPr="003466AE" w:rsidDel="00B42B9F" w:rsidRDefault="00714FE2" w:rsidP="000540AC">
      <w:pPr>
        <w:jc w:val="both"/>
        <w:rPr>
          <w:del w:id="129" w:author="Nunez-Jimenez  Alejandro" w:date="2019-01-14T14:32:00Z"/>
          <w:lang w:val="en-GB"/>
        </w:rPr>
      </w:pPr>
      <w:ins w:id="130" w:author="Nunez-Jimenez  Alejandro" w:date="2019-01-14T15:26:00Z">
        <w:r>
          <w:rPr>
            <w:lang w:val="en-GB"/>
          </w:rPr>
          <w:t xml:space="preserve">In this paper, we explore this question using </w:t>
        </w:r>
      </w:ins>
      <w:del w:id="131" w:author="Nunez-Jimenez  Alejandro" w:date="2019-01-14T15:26:00Z">
        <w:r w:rsidR="000540AC" w:rsidDel="00714FE2">
          <w:rPr>
            <w:lang w:val="en-GB"/>
          </w:rPr>
          <w:delText>A</w:delText>
        </w:r>
      </w:del>
      <w:ins w:id="132" w:author="Nunez-Jimenez  Alejandro" w:date="2019-01-14T15:26:00Z">
        <w:r>
          <w:rPr>
            <w:lang w:val="en-GB"/>
          </w:rPr>
          <w:t>an a</w:t>
        </w:r>
      </w:ins>
      <w:r w:rsidR="000540AC">
        <w:rPr>
          <w:lang w:val="en-GB"/>
        </w:rPr>
        <w:t xml:space="preserve">gent-based </w:t>
      </w:r>
      <w:del w:id="133" w:author="Nunez-Jimenez  Alejandro" w:date="2019-01-14T15:26:00Z">
        <w:r w:rsidR="000540AC" w:rsidDel="00714FE2">
          <w:rPr>
            <w:lang w:val="en-GB"/>
          </w:rPr>
          <w:delText xml:space="preserve">modelling is </w:delText>
        </w:r>
        <w:r w:rsidR="00A404FA" w:rsidDel="00714FE2">
          <w:rPr>
            <w:lang w:val="en-GB"/>
          </w:rPr>
          <w:delText>a useful</w:delText>
        </w:r>
        <w:r w:rsidR="000540AC" w:rsidDel="00714FE2">
          <w:rPr>
            <w:lang w:val="en-GB"/>
          </w:rPr>
          <w:delText xml:space="preserve"> techniqu</w:delText>
        </w:r>
      </w:del>
      <w:ins w:id="134" w:author="Nunez-Jimenez  Alejandro" w:date="2019-01-14T15:26:00Z">
        <w:r>
          <w:rPr>
            <w:lang w:val="en-GB"/>
          </w:rPr>
          <w:t>model</w:t>
        </w:r>
      </w:ins>
      <w:del w:id="135" w:author="Nunez-Jimenez  Alejandro" w:date="2019-01-14T15:26:00Z">
        <w:r w:rsidR="000540AC" w:rsidDel="00714FE2">
          <w:rPr>
            <w:lang w:val="en-GB"/>
          </w:rPr>
          <w:delText>e</w:delText>
        </w:r>
      </w:del>
      <w:r w:rsidR="000540AC">
        <w:rPr>
          <w:lang w:val="en-GB"/>
        </w:rPr>
        <w:t xml:space="preserve"> to simulate the adoption of </w:t>
      </w:r>
      <w:del w:id="136" w:author="Nunez-Jimenez  Alejandro" w:date="2019-01-14T15:27:00Z">
        <w:r w:rsidR="000540AC" w:rsidDel="00714FE2">
          <w:rPr>
            <w:lang w:val="en-GB"/>
          </w:rPr>
          <w:delText xml:space="preserve">new technologies and </w:delText>
        </w:r>
        <w:r w:rsidR="00A404FA" w:rsidDel="00714FE2">
          <w:rPr>
            <w:lang w:val="en-GB"/>
          </w:rPr>
          <w:delText xml:space="preserve">is now used </w:delText>
        </w:r>
        <w:r w:rsidR="000540AC" w:rsidDel="00714FE2">
          <w:rPr>
            <w:lang w:val="en-GB"/>
          </w:rPr>
          <w:delText xml:space="preserve">for community solar PV adoption </w:delText>
        </w:r>
        <w:r w:rsidR="00A404FA" w:rsidDel="00714FE2">
          <w:rPr>
            <w:lang w:val="en-GB"/>
          </w:rPr>
          <w:delText>i</w:delText>
        </w:r>
        <w:r w:rsidR="000540AC" w:rsidDel="00714FE2">
          <w:rPr>
            <w:lang w:val="en-GB"/>
          </w:rPr>
          <w:delText>n this work</w:delText>
        </w:r>
      </w:del>
      <w:ins w:id="137" w:author="Nunez-Jimenez  Alejandro" w:date="2019-01-14T15:27:00Z">
        <w:r>
          <w:rPr>
            <w:lang w:val="en-GB"/>
          </w:rPr>
          <w:t>solar photovoltaic systems</w:t>
        </w:r>
      </w:ins>
      <w:r w:rsidR="00A404FA">
        <w:rPr>
          <w:lang w:val="en-GB"/>
        </w:rPr>
        <w:t>.</w:t>
      </w:r>
      <w:del w:id="138" w:author="Nunez-Jimenez  Alejandro" w:date="2019-01-14T15:27:00Z">
        <w:r w:rsidR="00A404FA" w:rsidDel="00714FE2">
          <w:rPr>
            <w:lang w:val="en-GB"/>
          </w:rPr>
          <w:delText xml:space="preserve"> </w:delText>
        </w:r>
      </w:del>
      <w:r w:rsidR="00A404FA">
        <w:rPr>
          <w:lang w:val="en-GB"/>
        </w:rPr>
        <w:t xml:space="preserve"> The</w:t>
      </w:r>
      <w:r w:rsidR="000540AC">
        <w:rPr>
          <w:lang w:val="en-GB"/>
        </w:rPr>
        <w:t xml:space="preserve"> agent-based model </w:t>
      </w:r>
      <w:r w:rsidR="00A404FA">
        <w:rPr>
          <w:lang w:val="en-GB"/>
        </w:rPr>
        <w:t xml:space="preserve">developed in this research uses </w:t>
      </w:r>
      <w:r w:rsidR="000540AC">
        <w:rPr>
          <w:lang w:val="en-GB"/>
        </w:rPr>
        <w:t>validated energy data</w:t>
      </w:r>
      <w:r w:rsidR="00B50F9D">
        <w:rPr>
          <w:lang w:val="en-GB"/>
        </w:rPr>
        <w:t xml:space="preserve"> generated</w:t>
      </w:r>
      <w:r w:rsidR="000540AC">
        <w:rPr>
          <w:lang w:val="en-GB"/>
        </w:rPr>
        <w:t xml:space="preserve"> from </w:t>
      </w:r>
      <w:r w:rsidR="00A404FA">
        <w:rPr>
          <w:lang w:val="en-GB"/>
        </w:rPr>
        <w:t>a district model of nearly 2000 building blocks in the city of Zurich using</w:t>
      </w:r>
      <w:r w:rsidR="00EA09CE">
        <w:rPr>
          <w:lang w:val="en-GB"/>
        </w:rPr>
        <w:t xml:space="preserve"> the</w:t>
      </w:r>
      <w:r w:rsidR="00A404FA">
        <w:rPr>
          <w:lang w:val="en-GB"/>
        </w:rPr>
        <w:t xml:space="preserve"> </w:t>
      </w:r>
      <w:r w:rsidR="000540AC">
        <w:rPr>
          <w:lang w:val="en-GB"/>
        </w:rPr>
        <w:t xml:space="preserve">City Energy Analyst </w:t>
      </w:r>
      <w:r w:rsidR="00B50F9D">
        <w:rPr>
          <w:lang w:val="en-GB"/>
        </w:rPr>
        <w:t xml:space="preserve">(CEA). </w:t>
      </w:r>
      <w:del w:id="139" w:author="Nunez-Jimenez  Alejandro" w:date="2019-01-14T15:27:00Z">
        <w:r w:rsidR="00B50F9D" w:rsidDel="00714FE2">
          <w:rPr>
            <w:lang w:val="en-GB"/>
          </w:rPr>
          <w:delText xml:space="preserve"> </w:delText>
        </w:r>
      </w:del>
      <w:r w:rsidR="00B50F9D">
        <w:rPr>
          <w:lang w:val="en-GB"/>
        </w:rPr>
        <w:t xml:space="preserve">This approach </w:t>
      </w:r>
      <w:del w:id="140" w:author="Nunez-Jimenez  Alejandro" w:date="2019-01-14T15:29:00Z">
        <w:r w:rsidR="00B50F9D" w:rsidDel="00714FE2">
          <w:rPr>
            <w:lang w:val="en-GB"/>
          </w:rPr>
          <w:delText xml:space="preserve">is used to </w:delText>
        </w:r>
        <w:r w:rsidR="000540AC" w:rsidDel="00714FE2">
          <w:rPr>
            <w:lang w:val="en-GB"/>
          </w:rPr>
          <w:delText xml:space="preserve">analyse </w:delText>
        </w:r>
        <w:r w:rsidR="00B50F9D" w:rsidDel="00714FE2">
          <w:rPr>
            <w:lang w:val="en-GB"/>
          </w:rPr>
          <w:delText xml:space="preserve">the dynamic </w:delText>
        </w:r>
        <w:r w:rsidR="000540AC" w:rsidDel="00714FE2">
          <w:rPr>
            <w:lang w:val="en-GB"/>
          </w:rPr>
          <w:delText>levels of adoption of individual and community solar PV systems</w:delText>
        </w:r>
        <w:r w:rsidR="00B50F9D" w:rsidDel="00714FE2">
          <w:rPr>
            <w:lang w:val="en-GB"/>
          </w:rPr>
          <w:delText xml:space="preserve"> when model</w:delText>
        </w:r>
        <w:r w:rsidR="00EA09CE" w:rsidDel="00714FE2">
          <w:rPr>
            <w:lang w:val="en-GB"/>
          </w:rPr>
          <w:delText>l</w:delText>
        </w:r>
        <w:r w:rsidR="00B50F9D" w:rsidDel="00714FE2">
          <w:rPr>
            <w:lang w:val="en-GB"/>
          </w:rPr>
          <w:delText>ing</w:delText>
        </w:r>
        <w:r w:rsidR="000540AC" w:rsidDel="00714FE2">
          <w:rPr>
            <w:lang w:val="en-GB"/>
          </w:rPr>
          <w:delText xml:space="preserve"> factors such as</w:delText>
        </w:r>
      </w:del>
      <w:ins w:id="141" w:author="Nunez-Jimenez  Alejandro" w:date="2019-01-14T15:29:00Z">
        <w:r>
          <w:rPr>
            <w:lang w:val="en-GB"/>
          </w:rPr>
          <w:t>allows the analysis of how the</w:t>
        </w:r>
      </w:ins>
      <w:r w:rsidR="000540AC">
        <w:rPr>
          <w:lang w:val="en-GB"/>
        </w:rPr>
        <w:t xml:space="preserve"> geographical location of </w:t>
      </w:r>
      <w:del w:id="142" w:author="Nunez-Jimenez  Alejandro" w:date="2019-01-14T15:29:00Z">
        <w:r w:rsidR="000540AC" w:rsidDel="00714FE2">
          <w:rPr>
            <w:lang w:val="en-GB"/>
          </w:rPr>
          <w:delText>agents</w:delText>
        </w:r>
      </w:del>
      <w:ins w:id="143" w:author="Nunez-Jimenez  Alejandro" w:date="2019-01-14T15:29:00Z">
        <w:r>
          <w:rPr>
            <w:lang w:val="en-GB"/>
          </w:rPr>
          <w:t>households</w:t>
        </w:r>
      </w:ins>
      <w:r w:rsidR="000540AC">
        <w:rPr>
          <w:lang w:val="en-GB"/>
        </w:rPr>
        <w:t>,</w:t>
      </w:r>
      <w:ins w:id="144" w:author="Nunez-Jimenez  Alejandro" w:date="2019-01-14T15:29:00Z">
        <w:r>
          <w:rPr>
            <w:lang w:val="en-GB"/>
          </w:rPr>
          <w:t xml:space="preserve"> their</w:t>
        </w:r>
      </w:ins>
      <w:r w:rsidR="00B50F9D">
        <w:rPr>
          <w:lang w:val="en-GB"/>
        </w:rPr>
        <w:t xml:space="preserve"> environmental</w:t>
      </w:r>
      <w:r w:rsidR="000540AC">
        <w:rPr>
          <w:lang w:val="en-GB"/>
        </w:rPr>
        <w:t xml:space="preserve"> attitudes</w:t>
      </w:r>
      <w:ins w:id="145" w:author="Nunez-Jimenez  Alejandro" w:date="2019-01-14T15:29:00Z">
        <w:r>
          <w:rPr>
            <w:lang w:val="en-GB"/>
          </w:rPr>
          <w:t>, the</w:t>
        </w:r>
      </w:ins>
      <w:del w:id="146" w:author="Nunez-Jimenez  Alejandro" w:date="2019-01-14T15:29:00Z">
        <w:r w:rsidR="000540AC" w:rsidDel="00714FE2">
          <w:rPr>
            <w:lang w:val="en-GB"/>
          </w:rPr>
          <w:delText xml:space="preserve"> and peer</w:delText>
        </w:r>
      </w:del>
      <w:r w:rsidR="000540AC">
        <w:rPr>
          <w:lang w:val="en-GB"/>
        </w:rPr>
        <w:t xml:space="preserve"> </w:t>
      </w:r>
      <w:ins w:id="147" w:author="Nunez-Jimenez  Alejandro" w:date="2019-01-14T15:30:00Z">
        <w:r w:rsidR="00BD3077">
          <w:rPr>
            <w:lang w:val="en-GB"/>
          </w:rPr>
          <w:t>pressure from</w:t>
        </w:r>
      </w:ins>
      <w:del w:id="148" w:author="Nunez-Jimenez  Alejandro" w:date="2019-01-14T15:30:00Z">
        <w:r w:rsidR="000540AC" w:rsidDel="00BD3077">
          <w:rPr>
            <w:lang w:val="en-GB"/>
          </w:rPr>
          <w:delText>effect</w:delText>
        </w:r>
      </w:del>
      <w:ins w:id="149" w:author="Nunez-Jimenez  Alejandro" w:date="2019-01-14T15:29:00Z">
        <w:r>
          <w:rPr>
            <w:lang w:val="en-GB"/>
          </w:rPr>
          <w:t xml:space="preserve"> peer</w:t>
        </w:r>
      </w:ins>
      <w:r w:rsidR="000540AC">
        <w:rPr>
          <w:lang w:val="en-GB"/>
        </w:rPr>
        <w:t xml:space="preserve">s, </w:t>
      </w:r>
      <w:ins w:id="150" w:author="Nunez-Jimenez  Alejandro" w:date="2019-01-14T15:30:00Z">
        <w:r w:rsidR="00BD3077">
          <w:rPr>
            <w:lang w:val="en-GB"/>
          </w:rPr>
          <w:t xml:space="preserve">and the </w:t>
        </w:r>
      </w:ins>
      <w:r w:rsidR="000540AC">
        <w:rPr>
          <w:lang w:val="en-GB"/>
        </w:rPr>
        <w:t xml:space="preserve">electricity and solar PV prices </w:t>
      </w:r>
      <w:ins w:id="151" w:author="Nunez-Jimenez  Alejandro" w:date="2019-01-14T15:30:00Z">
        <w:r w:rsidR="00BD3077">
          <w:rPr>
            <w:lang w:val="en-GB"/>
          </w:rPr>
          <w:t>interact with the framework set by the new</w:t>
        </w:r>
      </w:ins>
      <w:del w:id="152" w:author="Nunez-Jimenez  Alejandro" w:date="2019-01-14T15:30:00Z">
        <w:r w:rsidR="00B50F9D" w:rsidDel="00BD3077">
          <w:rPr>
            <w:lang w:val="en-GB"/>
          </w:rPr>
          <w:delText xml:space="preserve">as well as </w:delText>
        </w:r>
        <w:r w:rsidR="000540AC" w:rsidDel="00BD3077">
          <w:rPr>
            <w:lang w:val="en-GB"/>
          </w:rPr>
          <w:delText>legal</w:delText>
        </w:r>
      </w:del>
      <w:r w:rsidR="000540AC">
        <w:rPr>
          <w:lang w:val="en-GB"/>
        </w:rPr>
        <w:t xml:space="preserve"> regulation</w:t>
      </w:r>
      <w:del w:id="153" w:author="Nunez-Jimenez  Alejandro" w:date="2019-01-14T15:30:00Z">
        <w:r w:rsidR="000540AC" w:rsidDel="00BD3077">
          <w:rPr>
            <w:lang w:val="en-GB"/>
          </w:rPr>
          <w:delText>s</w:delText>
        </w:r>
      </w:del>
      <w:ins w:id="154" w:author="Nunez-Jimenez  Alejandro" w:date="2019-01-14T15:30:00Z">
        <w:r w:rsidR="00BD3077">
          <w:rPr>
            <w:lang w:val="en-GB"/>
          </w:rPr>
          <w:t xml:space="preserve"> and t</w:t>
        </w:r>
      </w:ins>
      <w:ins w:id="155" w:author="Nunez-Jimenez  Alejandro" w:date="2019-01-14T15:31:00Z">
        <w:r w:rsidR="00BD3077">
          <w:rPr>
            <w:lang w:val="en-GB"/>
          </w:rPr>
          <w:t>heir impact on the evolution of solar PV adoption</w:t>
        </w:r>
      </w:ins>
      <w:r w:rsidR="00B50F9D">
        <w:rPr>
          <w:lang w:val="en-GB"/>
        </w:rPr>
        <w:t xml:space="preserve">. </w:t>
      </w:r>
      <w:ins w:id="156" w:author="Nunez-Jimenez  Alejandro" w:date="2019-01-14T15:31:00Z">
        <w:r w:rsidR="00BD3077">
          <w:rPr>
            <w:lang w:val="en-GB"/>
          </w:rPr>
          <w:t xml:space="preserve">This work </w:t>
        </w:r>
      </w:ins>
      <w:ins w:id="157" w:author="Nunez-Jimenez  Alejandro" w:date="2019-01-14T15:33:00Z">
        <w:r w:rsidR="00BD3077">
          <w:rPr>
            <w:lang w:val="en-GB"/>
          </w:rPr>
          <w:t xml:space="preserve">will </w:t>
        </w:r>
      </w:ins>
      <w:ins w:id="158" w:author="Nunez-Jimenez  Alejandro" w:date="2019-01-14T15:31:00Z">
        <w:r w:rsidR="00BD3077">
          <w:rPr>
            <w:lang w:val="en-GB"/>
          </w:rPr>
          <w:t xml:space="preserve">inform policy-makers about potential short-comings of the new regulation, for example, regarding the barriers to form communities for the installation of solar PV systems, and whether the adoption levels to be expected </w:t>
        </w:r>
      </w:ins>
      <w:ins w:id="159" w:author="Nunez-Jimenez  Alejandro" w:date="2019-01-14T15:33:00Z">
        <w:r w:rsidR="00BD3077">
          <w:rPr>
            <w:lang w:val="en-GB"/>
          </w:rPr>
          <w:t xml:space="preserve">are in line with the targets set for 2035 or not. This research also contributes to the literature on community solar, </w:t>
        </w:r>
      </w:ins>
      <w:ins w:id="160" w:author="Nunez-Jimenez  Alejandro" w:date="2019-01-14T15:34:00Z">
        <w:r w:rsidR="00BD3077">
          <w:rPr>
            <w:lang w:val="en-GB"/>
          </w:rPr>
          <w:t xml:space="preserve">deployment policy design and </w:t>
        </w:r>
      </w:ins>
      <w:ins w:id="161" w:author="Nunez-Jimenez  Alejandro" w:date="2019-01-14T15:33:00Z">
        <w:r w:rsidR="00BD3077">
          <w:rPr>
            <w:lang w:val="en-GB"/>
          </w:rPr>
          <w:t xml:space="preserve">agent-based </w:t>
        </w:r>
      </w:ins>
      <w:ins w:id="162" w:author="Nunez-Jimenez  Alejandro" w:date="2019-01-14T15:34:00Z">
        <w:r w:rsidR="00BD3077">
          <w:rPr>
            <w:lang w:val="en-GB"/>
          </w:rPr>
          <w:t>modelling</w:t>
        </w:r>
      </w:ins>
      <w:ins w:id="163" w:author="Nunez-Jimenez  Alejandro" w:date="2019-01-14T15:33:00Z">
        <w:r w:rsidR="00BD3077">
          <w:rPr>
            <w:lang w:val="en-GB"/>
          </w:rPr>
          <w:t>.</w:t>
        </w:r>
      </w:ins>
      <w:del w:id="164" w:author="Nunez-Jimenez  Alejandro" w:date="2019-01-14T15:34:00Z">
        <w:r w:rsidR="00B50F9D" w:rsidDel="00BD3077">
          <w:rPr>
            <w:lang w:val="en-GB"/>
          </w:rPr>
          <w:delText xml:space="preserve">The current work indicates that </w:delText>
        </w:r>
        <w:r w:rsidR="000540AC" w:rsidDel="00BD3077">
          <w:rPr>
            <w:lang w:val="en-GB"/>
          </w:rPr>
          <w:delText>agents opt to form communities rather than adopt solar PV individually to take advantage of the new policy</w:delText>
        </w:r>
        <w:r w:rsidR="00B50F9D" w:rsidDel="00BD3077">
          <w:rPr>
            <w:lang w:val="en-GB"/>
          </w:rPr>
          <w:delText xml:space="preserve">.  This would translate </w:delText>
        </w:r>
        <w:r w:rsidR="00EA09CE" w:rsidDel="00BD3077">
          <w:rPr>
            <w:lang w:val="en-GB"/>
          </w:rPr>
          <w:delText xml:space="preserve">to </w:delText>
        </w:r>
        <w:r w:rsidR="000540AC" w:rsidDel="00BD3077">
          <w:rPr>
            <w:lang w:val="en-GB"/>
          </w:rPr>
          <w:delText xml:space="preserve">similar levels of solar PV per household but at </w:delText>
        </w:r>
        <w:r w:rsidR="00C179A0" w:rsidDel="00BD3077">
          <w:rPr>
            <w:lang w:val="en-GB"/>
          </w:rPr>
          <w:delText xml:space="preserve">lower </w:delText>
        </w:r>
        <w:r w:rsidR="000540AC" w:rsidDel="00BD3077">
          <w:rPr>
            <w:lang w:val="en-GB"/>
          </w:rPr>
          <w:delText>costs.</w:delText>
        </w:r>
      </w:del>
    </w:p>
    <w:p w14:paraId="3A46B9AE" w14:textId="77777777" w:rsidR="00450ADC" w:rsidRPr="000A42A4" w:rsidRDefault="00450ADC" w:rsidP="00B42B9F">
      <w:pPr>
        <w:jc w:val="both"/>
        <w:rPr>
          <w:lang w:val="en-US"/>
        </w:rPr>
        <w:pPrChange w:id="165" w:author="Nunez-Jimenez  Alejandro" w:date="2019-01-14T14:32:00Z">
          <w:pPr/>
        </w:pPrChange>
      </w:pPr>
    </w:p>
    <w:sectPr w:rsidR="00450ADC" w:rsidRPr="000A4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Nunez-Jimenez  Alejandro" w:date="2019-01-14T15:36:00Z" w:initials="NA">
    <w:p w14:paraId="05AC4D53" w14:textId="77777777" w:rsidR="001B760E" w:rsidRPr="001B760E" w:rsidRDefault="001B760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1B760E">
        <w:rPr>
          <w:lang w:val="en-US"/>
        </w:rPr>
        <w:t xml:space="preserve">Normally, you would add here the conference title and maybe </w:t>
      </w:r>
      <w:r>
        <w:rPr>
          <w:lang w:val="en-US"/>
        </w:rPr>
        <w:t xml:space="preserve">the track or topic that relates best to your paper. I saw on their website they have a few ones </w:t>
      </w:r>
      <w:r w:rsidRPr="001B760E">
        <w:rPr>
          <w:lang w:val="en-US"/>
        </w:rPr>
        <w:sym w:font="Wingdings" w:char="F04A"/>
      </w:r>
    </w:p>
  </w:comment>
  <w:comment w:id="4" w:author="Nunez-Jimenez  Alejandro" w:date="2019-01-14T15:34:00Z" w:initials="NA">
    <w:p w14:paraId="3E1F1523" w14:textId="77777777" w:rsidR="00BD3077" w:rsidRDefault="00BD307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BD3077">
        <w:rPr>
          <w:lang w:val="en-US"/>
        </w:rPr>
        <w:t xml:space="preserve">Maybe change for: </w:t>
      </w:r>
      <w:r w:rsidR="001B760E">
        <w:rPr>
          <w:lang w:val="en-US"/>
        </w:rPr>
        <w:t>under the 2017 Swiss Energy Act</w:t>
      </w:r>
    </w:p>
    <w:p w14:paraId="497AAB18" w14:textId="77777777" w:rsidR="001B760E" w:rsidRDefault="001B760E">
      <w:pPr>
        <w:pStyle w:val="CommentText"/>
        <w:rPr>
          <w:lang w:val="en-US"/>
        </w:rPr>
      </w:pPr>
    </w:p>
    <w:p w14:paraId="02028739" w14:textId="77777777" w:rsidR="001B760E" w:rsidRPr="00BD3077" w:rsidRDefault="001B760E">
      <w:pPr>
        <w:pStyle w:val="CommentText"/>
        <w:rPr>
          <w:lang w:val="en-US"/>
        </w:rPr>
      </w:pPr>
      <w:r>
        <w:rPr>
          <w:lang w:val="en-US"/>
        </w:rPr>
        <w:t>Not sure though</w:t>
      </w:r>
    </w:p>
  </w:comment>
  <w:comment w:id="7" w:author="Nunez-Jimenez  Alejandro" w:date="2019-01-14T15:36:00Z" w:initials="NA">
    <w:p w14:paraId="360A3E78" w14:textId="77777777" w:rsidR="001B760E" w:rsidRPr="001B760E" w:rsidRDefault="001B760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1B760E">
        <w:rPr>
          <w:lang w:val="en-US"/>
        </w:rPr>
        <w:t>I’d include the authors here, though it depends on the formatting required by the conference</w:t>
      </w:r>
    </w:p>
  </w:comment>
  <w:comment w:id="35" w:author="Nunez-Jimenez  Alejandro" w:date="2019-01-14T15:17:00Z" w:initials="NA">
    <w:p w14:paraId="420B543E" w14:textId="77777777" w:rsidR="00066E47" w:rsidRPr="00F161F1" w:rsidRDefault="00066E4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161F1">
        <w:rPr>
          <w:lang w:val="en-US"/>
        </w:rPr>
        <w:t>SFOE Electricity statistics 2017</w:t>
      </w:r>
    </w:p>
  </w:comment>
  <w:comment w:id="66" w:author="Nunez-Jimenez  Alejandro" w:date="2019-01-14T14:39:00Z" w:initials="NA">
    <w:p w14:paraId="47ABA66A" w14:textId="77777777" w:rsidR="00550C30" w:rsidRPr="00550C30" w:rsidRDefault="00550C3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50C30">
        <w:rPr>
          <w:lang w:val="en-US"/>
        </w:rPr>
        <w:t>Numbers from: IEA PVPS 2017 National Survey Report of PV Power Applications in Switzerland</w:t>
      </w:r>
    </w:p>
    <w:p w14:paraId="1F1C0CD2" w14:textId="77777777" w:rsidR="00550C30" w:rsidRDefault="00550C30">
      <w:pPr>
        <w:pStyle w:val="CommentText"/>
        <w:rPr>
          <w:lang w:val="en-US"/>
        </w:rPr>
      </w:pPr>
    </w:p>
    <w:p w14:paraId="1224A5BD" w14:textId="77777777" w:rsidR="00550C30" w:rsidRPr="00550C30" w:rsidRDefault="00550C30">
      <w:pPr>
        <w:pStyle w:val="CommentText"/>
        <w:rPr>
          <w:lang w:val="en-US"/>
        </w:rPr>
      </w:pPr>
      <w:r>
        <w:rPr>
          <w:lang w:val="en-US"/>
        </w:rPr>
        <w:t>Not sure if they allow references in the summary</w:t>
      </w:r>
    </w:p>
  </w:comment>
  <w:comment w:id="116" w:author="Nunez-Jimenez  Alejandro" w:date="2019-01-14T14:52:00Z" w:initials="NA">
    <w:p w14:paraId="22F70826" w14:textId="77777777" w:rsidR="00350CB5" w:rsidRDefault="00350CB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50CB5">
        <w:rPr>
          <w:lang w:val="en-US"/>
        </w:rPr>
        <w:t>Fill in, maybe one is enough</w:t>
      </w:r>
      <w:r>
        <w:rPr>
          <w:lang w:val="en-US"/>
        </w:rPr>
        <w:t>. I guess Danielle could help here a lot!</w:t>
      </w:r>
    </w:p>
    <w:p w14:paraId="7A004E07" w14:textId="77777777" w:rsidR="00F161F1" w:rsidRDefault="00F161F1">
      <w:pPr>
        <w:pStyle w:val="CommentText"/>
        <w:rPr>
          <w:lang w:val="en-US"/>
        </w:rPr>
      </w:pPr>
    </w:p>
    <w:p w14:paraId="78BE5388" w14:textId="77777777" w:rsidR="00F161F1" w:rsidRPr="00350CB5" w:rsidRDefault="00F161F1">
      <w:pPr>
        <w:pStyle w:val="CommentText"/>
        <w:rPr>
          <w:lang w:val="en-US"/>
        </w:rPr>
      </w:pPr>
      <w:r>
        <w:rPr>
          <w:lang w:val="en-US"/>
        </w:rPr>
        <w:t>I suggest mentioning the possibility of households in urban areas to adopt solar on their rooftops even if they live in apartment buildings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5AC4D53" w15:done="0"/>
  <w15:commentEx w15:paraId="02028739" w15:done="0"/>
  <w15:commentEx w15:paraId="360A3E78" w15:done="0"/>
  <w15:commentEx w15:paraId="420B543E" w15:done="0"/>
  <w15:commentEx w15:paraId="1224A5BD" w15:done="0"/>
  <w15:commentEx w15:paraId="78BE538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unez-Jimenez  Alejandro">
    <w15:presenceInfo w15:providerId="AD" w15:userId="S-1-5-21-2025429265-764733703-1417001333-3832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Q0MbGwNDOxNDMyszBU0lEKTi0uzszPAykwrAUAN33SHiwAAAA="/>
  </w:docVars>
  <w:rsids>
    <w:rsidRoot w:val="000540AC"/>
    <w:rsid w:val="000540AC"/>
    <w:rsid w:val="00066E47"/>
    <w:rsid w:val="000A42A4"/>
    <w:rsid w:val="000A6063"/>
    <w:rsid w:val="00124352"/>
    <w:rsid w:val="001B760E"/>
    <w:rsid w:val="00350CB5"/>
    <w:rsid w:val="00357089"/>
    <w:rsid w:val="00450ADC"/>
    <w:rsid w:val="00536E84"/>
    <w:rsid w:val="00550C30"/>
    <w:rsid w:val="006C24AB"/>
    <w:rsid w:val="00714FE2"/>
    <w:rsid w:val="009B1962"/>
    <w:rsid w:val="00A404FA"/>
    <w:rsid w:val="00A97408"/>
    <w:rsid w:val="00B42B9F"/>
    <w:rsid w:val="00B50F9D"/>
    <w:rsid w:val="00BD3077"/>
    <w:rsid w:val="00C179A0"/>
    <w:rsid w:val="00EA09CE"/>
    <w:rsid w:val="00F161F1"/>
    <w:rsid w:val="00F3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E607"/>
  <w15:chartTrackingRefBased/>
  <w15:docId w15:val="{598D1C60-FC66-4089-A5A5-9320FA98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0AC"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4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4FA"/>
    <w:rPr>
      <w:rFonts w:ascii="Segoe UI" w:hAnsi="Segoe UI" w:cs="Segoe UI"/>
      <w:sz w:val="18"/>
      <w:szCs w:val="18"/>
      <w:lang w:val="de-CH"/>
    </w:rPr>
  </w:style>
  <w:style w:type="character" w:styleId="CommentReference">
    <w:name w:val="annotation reference"/>
    <w:basedOn w:val="DefaultParagraphFont"/>
    <w:uiPriority w:val="99"/>
    <w:semiHidden/>
    <w:unhideWhenUsed/>
    <w:rsid w:val="00550C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0C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0C30"/>
    <w:rPr>
      <w:sz w:val="20"/>
      <w:szCs w:val="20"/>
      <w:lang w:val="de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0C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0C30"/>
    <w:rPr>
      <w:b/>
      <w:bCs/>
      <w:sz w:val="20"/>
      <w:szCs w:val="20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545</Words>
  <Characters>3112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Mehta</dc:creator>
  <cp:keywords/>
  <dc:description/>
  <cp:lastModifiedBy>Nunez-Jimenez  Alejandro</cp:lastModifiedBy>
  <cp:revision>2</cp:revision>
  <dcterms:created xsi:type="dcterms:W3CDTF">2019-01-14T14:38:00Z</dcterms:created>
  <dcterms:modified xsi:type="dcterms:W3CDTF">2019-01-14T14:38:00Z</dcterms:modified>
</cp:coreProperties>
</file>