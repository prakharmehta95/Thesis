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5BF247" w14:textId="09CD5D10" w:rsidR="00C4114E" w:rsidRPr="001B6CE6" w:rsidRDefault="005A6F2B" w:rsidP="001B6CE6">
      <w:pPr>
        <w:pStyle w:val="Heading1"/>
        <w:jc w:val="center"/>
      </w:pPr>
      <w:bookmarkStart w:id="0" w:name="_Hlk531275854"/>
      <w:r w:rsidRPr="001B6CE6">
        <w:t>Master</w:t>
      </w:r>
      <w:r w:rsidR="00642732" w:rsidRPr="001B6CE6">
        <w:t xml:space="preserve"> </w:t>
      </w:r>
      <w:r w:rsidRPr="001B6CE6">
        <w:t>Thesis</w:t>
      </w:r>
      <w:r w:rsidR="00EC2DF5" w:rsidRPr="001B6CE6">
        <w:t xml:space="preserve"> </w:t>
      </w:r>
      <w:r w:rsidR="00C90BE3" w:rsidRPr="001B6CE6">
        <w:t>– Research plan</w:t>
      </w:r>
    </w:p>
    <w:p w14:paraId="0369B052" w14:textId="0DD9E838" w:rsidR="00561AF1" w:rsidRPr="001B6CE6" w:rsidRDefault="00376A3D" w:rsidP="001B6CE6">
      <w:pPr>
        <w:pStyle w:val="Title"/>
      </w:pPr>
      <w:r>
        <w:t xml:space="preserve">Fears of a Utility Death Spiral: </w:t>
      </w:r>
      <w:r w:rsidR="009B08D2">
        <w:t>An</w:t>
      </w:r>
      <w:r>
        <w:t xml:space="preserve"> Agent-based modelling case study of Zurich </w:t>
      </w:r>
      <w:r w:rsidR="00103A00">
        <w:t xml:space="preserve">comparing individual PV adoption with community PV adoption </w:t>
      </w:r>
      <w:r>
        <w:t xml:space="preserve">considering policy, electricity </w:t>
      </w:r>
      <w:r w:rsidR="009B08D2">
        <w:t>tariff</w:t>
      </w:r>
      <w:r>
        <w:t xml:space="preserve"> structures and </w:t>
      </w:r>
      <w:r w:rsidR="003D138A">
        <w:t>PV adoption business models</w:t>
      </w:r>
      <w:r w:rsidR="009B08D2">
        <w:t xml:space="preserve"> – and consequent policy recommendations</w:t>
      </w:r>
    </w:p>
    <w:p w14:paraId="27EC4024" w14:textId="4CED35A7" w:rsidR="00C90BE3" w:rsidRPr="001068F8" w:rsidRDefault="0013461C" w:rsidP="001B6CE6">
      <w:pPr>
        <w:spacing w:after="120"/>
        <w:ind w:left="1418" w:hanging="1418"/>
        <w:rPr>
          <w:lang w:val="de-DE"/>
        </w:rPr>
      </w:pPr>
      <w:r w:rsidRPr="001068F8">
        <w:rPr>
          <w:lang w:val="de-DE"/>
        </w:rPr>
        <w:t>Student:</w:t>
      </w:r>
      <w:r w:rsidRPr="001068F8">
        <w:rPr>
          <w:lang w:val="de-DE"/>
        </w:rPr>
        <w:tab/>
        <w:t>Prakhar Mehta</w:t>
      </w:r>
      <w:r w:rsidR="00B43567" w:rsidRPr="001068F8">
        <w:rPr>
          <w:lang w:val="de-DE"/>
        </w:rPr>
        <w:t>, M</w:t>
      </w:r>
      <w:r w:rsidR="00EF75FA" w:rsidRPr="001068F8">
        <w:rPr>
          <w:lang w:val="de-DE"/>
        </w:rPr>
        <w:t xml:space="preserve">EST </w:t>
      </w:r>
      <w:r w:rsidRPr="001068F8">
        <w:rPr>
          <w:lang w:val="de-DE"/>
        </w:rPr>
        <w:t>(</w:t>
      </w:r>
      <w:hyperlink r:id="rId11" w:history="1">
        <w:r w:rsidR="003417A3" w:rsidRPr="001068F8">
          <w:rPr>
            <w:rStyle w:val="Hyperlink"/>
            <w:lang w:val="de-DE"/>
          </w:rPr>
          <w:t>pmehta@student.ethz.ch</w:t>
        </w:r>
      </w:hyperlink>
      <w:r w:rsidRPr="001068F8">
        <w:rPr>
          <w:lang w:val="de-DE"/>
        </w:rPr>
        <w:t>)</w:t>
      </w:r>
    </w:p>
    <w:p w14:paraId="7FC760A0" w14:textId="584DA051" w:rsidR="007D19E1" w:rsidRPr="001068F8" w:rsidRDefault="008B2411" w:rsidP="001B6CE6">
      <w:pPr>
        <w:spacing w:after="120"/>
        <w:ind w:left="1418" w:hanging="1418"/>
        <w:rPr>
          <w:lang w:val="it-IT"/>
        </w:rPr>
      </w:pPr>
      <w:proofErr w:type="spellStart"/>
      <w:r w:rsidRPr="001068F8">
        <w:rPr>
          <w:lang w:val="it-IT"/>
        </w:rPr>
        <w:t>Supervisors</w:t>
      </w:r>
      <w:proofErr w:type="spellEnd"/>
      <w:r w:rsidRPr="001068F8">
        <w:rPr>
          <w:lang w:val="it-IT"/>
        </w:rPr>
        <w:t xml:space="preserve">: </w:t>
      </w:r>
      <w:r w:rsidR="00C4114E" w:rsidRPr="001068F8">
        <w:rPr>
          <w:lang w:val="it-IT"/>
        </w:rPr>
        <w:tab/>
      </w:r>
      <w:r w:rsidR="0013461C" w:rsidRPr="001068F8">
        <w:rPr>
          <w:lang w:val="it-IT"/>
        </w:rPr>
        <w:t>Danielle Griego</w:t>
      </w:r>
      <w:r w:rsidR="0079680C" w:rsidRPr="001068F8">
        <w:rPr>
          <w:lang w:val="it-IT"/>
        </w:rPr>
        <w:t xml:space="preserve">, </w:t>
      </w:r>
      <w:proofErr w:type="spellStart"/>
      <w:r w:rsidR="0079680C" w:rsidRPr="001068F8">
        <w:rPr>
          <w:lang w:val="it-IT"/>
        </w:rPr>
        <w:t>PhD</w:t>
      </w:r>
      <w:proofErr w:type="spellEnd"/>
      <w:r w:rsidR="0079680C" w:rsidRPr="001068F8">
        <w:rPr>
          <w:lang w:val="it-IT"/>
        </w:rPr>
        <w:t xml:space="preserve"> Candidate</w:t>
      </w:r>
      <w:r w:rsidR="003417A3" w:rsidRPr="001068F8">
        <w:rPr>
          <w:lang w:val="it-IT"/>
        </w:rPr>
        <w:t xml:space="preserve"> (+41 44 633 72 14</w:t>
      </w:r>
      <w:r w:rsidR="001B6CE6" w:rsidRPr="001068F8">
        <w:rPr>
          <w:lang w:val="it-IT"/>
        </w:rPr>
        <w:t xml:space="preserve">, </w:t>
      </w:r>
      <w:hyperlink r:id="rId12" w:history="1">
        <w:r w:rsidR="003417A3" w:rsidRPr="001068F8">
          <w:rPr>
            <w:rStyle w:val="Hyperlink"/>
            <w:lang w:val="it-IT"/>
          </w:rPr>
          <w:t>griego@arch.ethz.ch</w:t>
        </w:r>
      </w:hyperlink>
      <w:r w:rsidRPr="001068F8">
        <w:rPr>
          <w:lang w:val="it-IT"/>
        </w:rPr>
        <w:t>)</w:t>
      </w:r>
      <w:r w:rsidR="00C90BE3" w:rsidRPr="001068F8">
        <w:rPr>
          <w:lang w:val="it-IT"/>
        </w:rPr>
        <w:t>]</w:t>
      </w:r>
    </w:p>
    <w:p w14:paraId="0B83D5C7" w14:textId="39E64951" w:rsidR="00A24366" w:rsidRPr="001068F8" w:rsidRDefault="008B2411" w:rsidP="001B6CE6">
      <w:pPr>
        <w:spacing w:after="120"/>
        <w:ind w:left="1418" w:hanging="1418"/>
        <w:rPr>
          <w:lang w:val="it-IT"/>
        </w:rPr>
      </w:pPr>
      <w:r w:rsidRPr="001068F8">
        <w:rPr>
          <w:lang w:val="it-IT"/>
        </w:rPr>
        <w:tab/>
      </w:r>
      <w:r w:rsidR="005A147B" w:rsidRPr="001068F8">
        <w:rPr>
          <w:lang w:val="it-IT"/>
        </w:rPr>
        <w:t xml:space="preserve">Prof. </w:t>
      </w:r>
      <w:r w:rsidR="008C20CB" w:rsidRPr="001068F8">
        <w:rPr>
          <w:lang w:val="it-IT"/>
        </w:rPr>
        <w:t xml:space="preserve">Dr. Arno </w:t>
      </w:r>
      <w:proofErr w:type="spellStart"/>
      <w:r w:rsidR="008C20CB" w:rsidRPr="001068F8">
        <w:rPr>
          <w:lang w:val="it-IT"/>
        </w:rPr>
        <w:t>Schlu</w:t>
      </w:r>
      <w:r w:rsidR="008C447F" w:rsidRPr="001068F8">
        <w:rPr>
          <w:lang w:val="it-IT"/>
        </w:rPr>
        <w:t>e</w:t>
      </w:r>
      <w:r w:rsidR="008C20CB" w:rsidRPr="001068F8">
        <w:rPr>
          <w:lang w:val="it-IT"/>
        </w:rPr>
        <w:t>ter</w:t>
      </w:r>
      <w:proofErr w:type="spellEnd"/>
      <w:r w:rsidR="00C4114E" w:rsidRPr="001068F8">
        <w:rPr>
          <w:lang w:val="it-IT"/>
        </w:rPr>
        <w:t xml:space="preserve"> (</w:t>
      </w:r>
      <w:r w:rsidR="005A147B" w:rsidRPr="001068F8">
        <w:rPr>
          <w:lang w:val="it-IT"/>
        </w:rPr>
        <w:t xml:space="preserve">+41 </w:t>
      </w:r>
      <w:r w:rsidR="00C4114E" w:rsidRPr="001068F8">
        <w:rPr>
          <w:lang w:val="it-IT"/>
        </w:rPr>
        <w:t>(0)</w:t>
      </w:r>
      <w:r w:rsidR="005A147B" w:rsidRPr="001068F8">
        <w:rPr>
          <w:lang w:val="it-IT"/>
        </w:rPr>
        <w:t xml:space="preserve">44 633 </w:t>
      </w:r>
      <w:r w:rsidR="008C20CB" w:rsidRPr="001068F8">
        <w:rPr>
          <w:lang w:val="it-IT"/>
        </w:rPr>
        <w:t>93</w:t>
      </w:r>
      <w:r w:rsidR="00C90BE3" w:rsidRPr="001068F8">
        <w:rPr>
          <w:lang w:val="it-IT"/>
        </w:rPr>
        <w:t xml:space="preserve"> </w:t>
      </w:r>
      <w:r w:rsidR="008C20CB" w:rsidRPr="001068F8">
        <w:rPr>
          <w:lang w:val="it-IT"/>
        </w:rPr>
        <w:t>91</w:t>
      </w:r>
      <w:r w:rsidR="00C4114E" w:rsidRPr="001068F8">
        <w:rPr>
          <w:lang w:val="it-IT"/>
        </w:rPr>
        <w:t xml:space="preserve">, </w:t>
      </w:r>
      <w:hyperlink r:id="rId13" w:history="1">
        <w:r w:rsidR="00C90BE3" w:rsidRPr="001068F8">
          <w:rPr>
            <w:lang w:val="it-IT"/>
          </w:rPr>
          <w:t>schlueter@arch.ethz.ch</w:t>
        </w:r>
      </w:hyperlink>
      <w:r w:rsidR="00C4114E" w:rsidRPr="001068F8">
        <w:rPr>
          <w:lang w:val="it-IT"/>
        </w:rPr>
        <w:t>)</w:t>
      </w:r>
    </w:p>
    <w:p w14:paraId="28109218" w14:textId="3FAA4F31" w:rsidR="00623A0F" w:rsidRPr="001B6CE6" w:rsidRDefault="00BE2C1E" w:rsidP="001B6CE6">
      <w:pPr>
        <w:spacing w:after="120"/>
        <w:ind w:left="1418" w:hanging="1418"/>
      </w:pPr>
      <w:r w:rsidRPr="001B6CE6">
        <w:t xml:space="preserve">Starting date: </w:t>
      </w:r>
      <w:r w:rsidR="00A24366" w:rsidRPr="001B6CE6">
        <w:tab/>
      </w:r>
      <w:r w:rsidR="0013461C">
        <w:t>17.12.2018</w:t>
      </w:r>
    </w:p>
    <w:p w14:paraId="6C9A8473" w14:textId="544CC2E9" w:rsidR="00C4114E" w:rsidRPr="001B6CE6" w:rsidRDefault="00A83418" w:rsidP="001B6CE6">
      <w:pPr>
        <w:spacing w:after="120"/>
        <w:ind w:left="1418" w:hanging="1418"/>
      </w:pPr>
      <w:r w:rsidRPr="001B6CE6">
        <w:t>End date</w:t>
      </w:r>
      <w:r w:rsidR="00C4114E" w:rsidRPr="001B6CE6">
        <w:t xml:space="preserve">: </w:t>
      </w:r>
      <w:r w:rsidR="00A24366" w:rsidRPr="001B6CE6">
        <w:tab/>
      </w:r>
      <w:r w:rsidR="006C4637">
        <w:t>10.06.2019</w:t>
      </w:r>
    </w:p>
    <w:p w14:paraId="14384AAE" w14:textId="03B6A514" w:rsidR="00C90BE3" w:rsidRPr="001B6CE6" w:rsidRDefault="00C90BE3" w:rsidP="001B6CE6">
      <w:pPr>
        <w:ind w:left="1418" w:hanging="1418"/>
      </w:pPr>
      <w:r w:rsidRPr="001B6CE6">
        <w:t xml:space="preserve">Work load: </w:t>
      </w:r>
      <w:r w:rsidRPr="001B6CE6">
        <w:tab/>
      </w:r>
      <w:r w:rsidR="001B6CE6">
        <w:t xml:space="preserve">[1 ECTS = 25-30h, e.g. </w:t>
      </w:r>
      <w:r w:rsidR="00C77D89">
        <w:t>30 ECTS</w:t>
      </w:r>
      <w:r w:rsidRPr="001B6CE6">
        <w:t xml:space="preserve"> = 750-900 h</w:t>
      </w:r>
      <w:r w:rsidR="001B6CE6">
        <w:t>]</w:t>
      </w:r>
    </w:p>
    <w:p w14:paraId="1E953DEA" w14:textId="77777777" w:rsidR="00C90BE3" w:rsidRPr="001B6CE6" w:rsidRDefault="00C90BE3" w:rsidP="001B6CE6">
      <w:pPr>
        <w:pStyle w:val="Heading1"/>
      </w:pPr>
      <w:r w:rsidRPr="001B6CE6">
        <w:t xml:space="preserve">A </w:t>
      </w:r>
      <w:r w:rsidRPr="001B6CE6">
        <w:tab/>
        <w:t>Introduction</w:t>
      </w:r>
    </w:p>
    <w:p w14:paraId="5DB9BB75" w14:textId="42DFB865" w:rsidR="002F7F71" w:rsidRDefault="00230F31" w:rsidP="00F76B01">
      <w:pPr>
        <w:ind w:left="0" w:firstLine="9"/>
      </w:pPr>
      <w:r>
        <w:t xml:space="preserve">Since the events of Fukushima in 2011, Switzerland has voted to stop using nuclear power and switch to renewable energy instead, with the </w:t>
      </w:r>
      <w:r w:rsidRPr="00FE5ED7">
        <w:t>focus being</w:t>
      </w:r>
      <w:r>
        <w:t xml:space="preserve"> </w:t>
      </w:r>
      <w:r w:rsidRPr="00FE5ED7">
        <w:t>on solar PV for the urban environment</w:t>
      </w:r>
      <w:r>
        <w:t xml:space="preserve">. </w:t>
      </w:r>
      <w:r w:rsidR="00BC2754">
        <w:t>As part of the Energy Strategy 2050,</w:t>
      </w:r>
      <w:r w:rsidR="00A8040B">
        <w:t xml:space="preserve"> the new ‘Energy </w:t>
      </w:r>
      <w:r w:rsidR="002E5126">
        <w:t>Act</w:t>
      </w:r>
      <w:r w:rsidR="00BC2754">
        <w:t xml:space="preserve"> 730.0 (</w:t>
      </w:r>
      <w:proofErr w:type="spellStart"/>
      <w:r w:rsidR="00BC2754">
        <w:t>EnG</w:t>
      </w:r>
      <w:proofErr w:type="spellEnd"/>
      <w:r w:rsidR="00BC2754">
        <w:t>)</w:t>
      </w:r>
      <w:r w:rsidR="002E5126">
        <w:t>’</w:t>
      </w:r>
      <w:r>
        <w:t xml:space="preserve"> a</w:t>
      </w:r>
      <w:r w:rsidR="00C77BAE">
        <w:t>ims</w:t>
      </w:r>
      <w:r>
        <w:t xml:space="preserve"> to reach to </w:t>
      </w:r>
      <w:r w:rsidRPr="00FE5ED7">
        <w:t>1</w:t>
      </w:r>
      <w:r w:rsidR="00BC2754" w:rsidRPr="00FE5ED7">
        <w:t>14</w:t>
      </w:r>
      <w:r w:rsidRPr="00FE5ED7">
        <w:t xml:space="preserve">00 </w:t>
      </w:r>
      <w:proofErr w:type="spellStart"/>
      <w:r w:rsidRPr="00FE5ED7">
        <w:t>GW</w:t>
      </w:r>
      <w:r w:rsidR="00BC2754" w:rsidRPr="00FE5ED7">
        <w:t>h</w:t>
      </w:r>
      <w:proofErr w:type="spellEnd"/>
      <w:r w:rsidR="00BC2754" w:rsidRPr="00FE5ED7">
        <w:t xml:space="preserve"> of renewable energy production </w:t>
      </w:r>
      <w:r>
        <w:t xml:space="preserve">by the year </w:t>
      </w:r>
      <w:r w:rsidR="00BC2754">
        <w:t>2035 [1]</w:t>
      </w:r>
      <w:r>
        <w:t>. Also, the old KEV feed-in tariff scheme has bee</w:t>
      </w:r>
      <w:r w:rsidR="00FE5ED7">
        <w:t>n discontinued and replaced with</w:t>
      </w:r>
      <w:r>
        <w:t xml:space="preserve"> a one-time remuneration of up to 30% of the capital costs compared t</w:t>
      </w:r>
      <w:r w:rsidR="00BC2754">
        <w:t>o a reference case installation</w:t>
      </w:r>
      <w:r>
        <w:t xml:space="preserve"> for</w:t>
      </w:r>
      <w:r w:rsidR="002E5126">
        <w:t xml:space="preserve"> PV</w:t>
      </w:r>
      <w:r>
        <w:t xml:space="preserve"> projects </w:t>
      </w:r>
      <w:r w:rsidR="00BC2754">
        <w:t xml:space="preserve">less than 30 kW </w:t>
      </w:r>
      <w:r w:rsidR="00FE5ED7">
        <w:t>after 2012 [1]</w:t>
      </w:r>
      <w:r>
        <w:t xml:space="preserve">. There is a need to model PV adoption rates in these new market </w:t>
      </w:r>
      <w:r w:rsidR="00C77BAE">
        <w:t xml:space="preserve">and policy </w:t>
      </w:r>
      <w:r>
        <w:t xml:space="preserve">conditions. </w:t>
      </w:r>
      <w:proofErr w:type="gramStart"/>
      <w:r>
        <w:t>Furthermore, there is a growing discussion</w:t>
      </w:r>
      <w:r w:rsidR="00A8040B">
        <w:t xml:space="preserve"> in both industry and academia</w:t>
      </w:r>
      <w:r>
        <w:t xml:space="preserve"> about </w:t>
      </w:r>
      <w:r w:rsidR="00A8040B">
        <w:t>threats of a utility death spiral due to increasing distributed energy resource</w:t>
      </w:r>
      <w:r w:rsidR="00FE5ED7">
        <w:t xml:space="preserve"> (DER)</w:t>
      </w:r>
      <w:r w:rsidR="00A8040B">
        <w:t xml:space="preserve"> adoption (particularly solar PV) which leads to higher electricity bills as the utilities increase tariffs to compensate for the grid expenses from a lesser number of customers, which leads to more customers to adopt DERs and hence a vicious cycle begins.</w:t>
      </w:r>
      <w:proofErr w:type="gramEnd"/>
      <w:r w:rsidR="00A8040B">
        <w:t xml:space="preserve"> This cycle, if unchecked, can lead to the demise of the utility. There have been conflicting academic </w:t>
      </w:r>
      <w:r w:rsidR="00A8040B" w:rsidRPr="00741729">
        <w:t>studies</w:t>
      </w:r>
      <w:r w:rsidR="00903E19" w:rsidRPr="00741729">
        <w:t xml:space="preserve"> </w:t>
      </w:r>
      <w:r w:rsidR="00741729" w:rsidRPr="00741729">
        <w:t>([2],</w:t>
      </w:r>
      <w:r w:rsidR="00741729">
        <w:t xml:space="preserve"> </w:t>
      </w:r>
      <w:r w:rsidR="00741729" w:rsidRPr="00741729">
        <w:t>[3]</w:t>
      </w:r>
      <w:r w:rsidR="00903E19" w:rsidRPr="00741729">
        <w:t>)</w:t>
      </w:r>
      <w:r w:rsidR="0069127F">
        <w:t xml:space="preserve"> about the level of threat, but a general agreement is that </w:t>
      </w:r>
      <w:r w:rsidR="008B01AD">
        <w:t xml:space="preserve">the demise of a </w:t>
      </w:r>
      <w:r w:rsidR="002919A0">
        <w:t>utility</w:t>
      </w:r>
      <w:r w:rsidR="008B01AD">
        <w:t xml:space="preserve"> is unlikely, given the gradual adoption of PV and regulatory aspects</w:t>
      </w:r>
      <w:r w:rsidR="002C5B98">
        <w:t xml:space="preserve"> ([2], [4])</w:t>
      </w:r>
      <w:r w:rsidR="00A8040B">
        <w:t xml:space="preserve">. </w:t>
      </w:r>
      <w:r w:rsidR="008510A4">
        <w:t xml:space="preserve">There have </w:t>
      </w:r>
      <w:r w:rsidR="00FE5ED7">
        <w:t xml:space="preserve">also </w:t>
      </w:r>
      <w:r w:rsidR="008510A4">
        <w:t xml:space="preserve">been studies on PV adoption in Switzerland </w:t>
      </w:r>
      <w:r w:rsidR="008510A4" w:rsidRPr="002919A0">
        <w:t>(</w:t>
      </w:r>
      <w:r w:rsidR="002C5B98" w:rsidRPr="002919A0">
        <w:t>[5], [6]</w:t>
      </w:r>
      <w:r w:rsidR="008510A4" w:rsidRPr="002919A0">
        <w:t>), but</w:t>
      </w:r>
      <w:r w:rsidR="008510A4">
        <w:t xml:space="preserve"> none focus on the impact on utilities</w:t>
      </w:r>
      <w:r w:rsidR="001D4319">
        <w:t xml:space="preserve"> and the possibility of a death spiral</w:t>
      </w:r>
      <w:r w:rsidR="00875B61">
        <w:t xml:space="preserve"> and none talk about PV adoption on a community level</w:t>
      </w:r>
      <w:r w:rsidR="008510A4">
        <w:t>.</w:t>
      </w:r>
    </w:p>
    <w:p w14:paraId="70A5DAC0" w14:textId="5648A4B9" w:rsidR="001068F8" w:rsidRPr="001B6CE6" w:rsidRDefault="001068F8" w:rsidP="001068F8">
      <w:pPr>
        <w:pStyle w:val="Heading1"/>
        <w:rPr>
          <w:ins w:id="1" w:author="Danielle Griego" w:date="2018-11-30T09:03:00Z"/>
        </w:rPr>
      </w:pPr>
      <w:ins w:id="2" w:author="Danielle Griego" w:date="2018-11-30T09:03:00Z">
        <w:r>
          <w:t>B</w:t>
        </w:r>
        <w:r>
          <w:tab/>
          <w:t xml:space="preserve">State of the Art </w:t>
        </w:r>
      </w:ins>
    </w:p>
    <w:p w14:paraId="09F580C2" w14:textId="2B7FB7C5" w:rsidR="002554E1" w:rsidRDefault="001135F8" w:rsidP="00F76B01">
      <w:pPr>
        <w:ind w:left="0" w:firstLine="9"/>
      </w:pPr>
      <w:r w:rsidRPr="00EB713A">
        <w:t>T</w:t>
      </w:r>
      <w:r w:rsidR="002554E1" w:rsidRPr="00EB713A">
        <w:t xml:space="preserve">here is a growing interest in Community Solar as the costs of the system </w:t>
      </w:r>
      <w:proofErr w:type="gramStart"/>
      <w:r w:rsidR="002554E1" w:rsidRPr="00EB713A">
        <w:t>can be shared</w:t>
      </w:r>
      <w:proofErr w:type="gramEnd"/>
      <w:r w:rsidR="002554E1" w:rsidRPr="00EB713A">
        <w:t xml:space="preserve"> among those involved and there is a greater self-consumption rate if complementary loads are connected in the system. However, </w:t>
      </w:r>
      <w:r w:rsidR="00303B3F" w:rsidRPr="00EB713A">
        <w:t xml:space="preserve">collective </w:t>
      </w:r>
      <w:r w:rsidR="002554E1" w:rsidRPr="00EB713A">
        <w:t xml:space="preserve">decision making to adopt PV in the first place is more difficult. This is because many entities are </w:t>
      </w:r>
      <w:r w:rsidR="002715AD" w:rsidRPr="00EB713A">
        <w:t>involved,</w:t>
      </w:r>
      <w:r w:rsidR="002554E1" w:rsidRPr="00EB713A">
        <w:t xml:space="preserve"> and each has their own interests</w:t>
      </w:r>
      <w:r w:rsidR="002715AD" w:rsidRPr="00EB713A">
        <w:t>, restrictions</w:t>
      </w:r>
      <w:r w:rsidR="002554E1" w:rsidRPr="00EB713A">
        <w:t xml:space="preserve"> and economic </w:t>
      </w:r>
      <w:r w:rsidR="00F23FEB" w:rsidRPr="00EB713A">
        <w:t>considerations/outlook</w:t>
      </w:r>
      <w:r w:rsidR="002715AD" w:rsidRPr="00EB713A">
        <w:t>.</w:t>
      </w:r>
    </w:p>
    <w:p w14:paraId="370795CB" w14:textId="28972CA8" w:rsidR="00CF547C" w:rsidRDefault="00CF547C" w:rsidP="00401D45">
      <w:pPr>
        <w:ind w:left="0" w:firstLine="9"/>
      </w:pPr>
      <w:r>
        <w:t xml:space="preserve">A paper </w:t>
      </w:r>
      <w:r w:rsidRPr="002C5B98">
        <w:t xml:space="preserve">by </w:t>
      </w:r>
      <w:proofErr w:type="spellStart"/>
      <w:r w:rsidR="002C5B98" w:rsidRPr="002C5B98">
        <w:t>Muaafa</w:t>
      </w:r>
      <w:proofErr w:type="spellEnd"/>
      <w:r w:rsidR="002C5B98">
        <w:t xml:space="preserve"> </w:t>
      </w:r>
      <w:proofErr w:type="gramStart"/>
      <w:r w:rsidR="002C5B98">
        <w:t>et</w:t>
      </w:r>
      <w:proofErr w:type="gramEnd"/>
      <w:r w:rsidR="002C5B98">
        <w:t>. Al [2]</w:t>
      </w:r>
      <w:r>
        <w:t xml:space="preserve"> used Agent-based modelling</w:t>
      </w:r>
      <w:r w:rsidR="00B43B92">
        <w:t xml:space="preserve"> (ABM)</w:t>
      </w:r>
      <w:r>
        <w:t xml:space="preserve"> to study whether </w:t>
      </w:r>
      <w:r w:rsidR="00903E19">
        <w:t xml:space="preserve">the adoption of PV </w:t>
      </w:r>
      <w:r w:rsidR="002715AD">
        <w:t xml:space="preserve">(only individually, not collectively) </w:t>
      </w:r>
      <w:r w:rsidR="00903E19">
        <w:t>i</w:t>
      </w:r>
      <w:r>
        <w:t>n</w:t>
      </w:r>
      <w:r w:rsidR="002715AD">
        <w:t xml:space="preserve"> </w:t>
      </w:r>
      <w:r w:rsidR="00903E19">
        <w:t>the US cities</w:t>
      </w:r>
      <w:r w:rsidR="00C77BAE">
        <w:t xml:space="preserve"> of</w:t>
      </w:r>
      <w:r>
        <w:t xml:space="preserve"> Cambridge and Lancaster</w:t>
      </w:r>
      <w:r w:rsidR="00903E19">
        <w:t xml:space="preserve"> </w:t>
      </w:r>
      <w:r>
        <w:t>triggers a utility death spiral</w:t>
      </w:r>
      <w:r w:rsidR="002919A0">
        <w:t>, including peer</w:t>
      </w:r>
      <w:r w:rsidR="00C77BAE">
        <w:t>/neighbour</w:t>
      </w:r>
      <w:r w:rsidR="002919A0">
        <w:t xml:space="preserve"> effects</w:t>
      </w:r>
      <w:r>
        <w:t>. A</w:t>
      </w:r>
      <w:r w:rsidR="00B43B92">
        <w:t>BM</w:t>
      </w:r>
      <w:r>
        <w:t xml:space="preserve"> represents the interaction of individuals </w:t>
      </w:r>
      <w:r w:rsidR="00B43B92">
        <w:t>(</w:t>
      </w:r>
      <w:r w:rsidR="00CC4615">
        <w:t>or, autonomous decision-</w:t>
      </w:r>
      <w:r w:rsidR="00B43B92">
        <w:t xml:space="preserve">making entities, called agents) </w:t>
      </w:r>
      <w:r>
        <w:t xml:space="preserve">with each other and the environment based on sets of rules. </w:t>
      </w:r>
      <w:r w:rsidR="00426B99" w:rsidRPr="00EB713A">
        <w:t xml:space="preserve">These rules </w:t>
      </w:r>
      <w:proofErr w:type="gramStart"/>
      <w:r w:rsidR="00426B99" w:rsidRPr="00EB713A">
        <w:t xml:space="preserve">can </w:t>
      </w:r>
      <w:r w:rsidR="002715AD" w:rsidRPr="00EB713A">
        <w:t xml:space="preserve">also </w:t>
      </w:r>
      <w:r w:rsidR="00426B99" w:rsidRPr="00EB713A">
        <w:t>be framed</w:t>
      </w:r>
      <w:proofErr w:type="gramEnd"/>
      <w:r w:rsidR="00426B99" w:rsidRPr="00EB713A">
        <w:t xml:space="preserve"> to simulate collective behavi</w:t>
      </w:r>
      <w:r w:rsidR="002715AD" w:rsidRPr="00EB713A">
        <w:t>our</w:t>
      </w:r>
      <w:r w:rsidR="00383B10" w:rsidRPr="00EB713A">
        <w:t>, which can be used to model how communities will decide and adopt PV</w:t>
      </w:r>
      <w:r w:rsidR="00383B10">
        <w:t xml:space="preserve">. </w:t>
      </w:r>
      <w:r w:rsidR="00B43B92">
        <w:t>ABM is often used to model the</w:t>
      </w:r>
      <w:r w:rsidR="0075442F">
        <w:t xml:space="preserve"> diffusion of new technologies </w:t>
      </w:r>
      <w:r w:rsidR="002919A0">
        <w:t>and</w:t>
      </w:r>
      <w:r w:rsidR="00C77BAE">
        <w:t xml:space="preserve"> is a great tool to use to model </w:t>
      </w:r>
      <w:r w:rsidR="0075442F">
        <w:t xml:space="preserve">a </w:t>
      </w:r>
      <w:proofErr w:type="spellStart"/>
      <w:r w:rsidR="00C77BAE">
        <w:t>heterogenous</w:t>
      </w:r>
      <w:proofErr w:type="spellEnd"/>
      <w:r w:rsidR="00C77BAE">
        <w:t xml:space="preserve"> population mix and their </w:t>
      </w:r>
      <w:proofErr w:type="gramStart"/>
      <w:r w:rsidR="00C77BAE">
        <w:t>decision making</w:t>
      </w:r>
      <w:proofErr w:type="gramEnd"/>
      <w:r w:rsidR="00C77BAE">
        <w:t>. [7]</w:t>
      </w:r>
    </w:p>
    <w:p w14:paraId="6CB7F0CE" w14:textId="7EF0C9FB" w:rsidR="0037338F" w:rsidRPr="00EB713A" w:rsidRDefault="002715AD" w:rsidP="0037338F">
      <w:pPr>
        <w:ind w:left="0" w:firstLine="9"/>
      </w:pPr>
      <w:r w:rsidRPr="00EB713A">
        <w:lastRenderedPageBreak/>
        <w:t>In Switzerland, the energy policy [1] is such that smaller PV systems (&lt;30 kW) get a one-time remuneration but PV systems larger than 30 kW can only accept Feed-in Tariffs</w:t>
      </w:r>
      <w:r w:rsidR="0037338F" w:rsidRPr="00EB713A">
        <w:t>. Considering that the Feed-in Tariffs are subject to change over the course of 20 years (and people cannot estimate them well enough) and the ‘Time value of Money’ [8], it will make people more likely to go for a PV system less</w:t>
      </w:r>
      <w:del w:id="3" w:author="Danielle Griego" w:date="2018-11-30T09:06:00Z">
        <w:r w:rsidR="0037338F" w:rsidRPr="00EB713A" w:rsidDel="001068F8">
          <w:delText>er</w:delText>
        </w:r>
      </w:del>
      <w:r w:rsidR="0037338F" w:rsidRPr="00EB713A">
        <w:t xml:space="preserve"> than 30 kW in size (both individually or collectively as a community)</w:t>
      </w:r>
      <w:r w:rsidR="00F23FEB" w:rsidRPr="00EB713A">
        <w:t xml:space="preserve">. </w:t>
      </w:r>
      <w:commentRangeStart w:id="4"/>
      <w:r w:rsidR="00F23FEB" w:rsidRPr="00EB713A">
        <w:t>Hence, my hypothesis is:</w:t>
      </w:r>
      <w:commentRangeEnd w:id="4"/>
      <w:r w:rsidR="001068F8">
        <w:rPr>
          <w:rStyle w:val="CommentReference"/>
        </w:rPr>
        <w:commentReference w:id="4"/>
      </w:r>
    </w:p>
    <w:p w14:paraId="2AE8A9FD" w14:textId="6FEE7731" w:rsidR="00F23FEB" w:rsidRPr="001135F8" w:rsidRDefault="001135F8" w:rsidP="0037338F">
      <w:pPr>
        <w:ind w:left="0" w:firstLine="9"/>
        <w:rPr>
          <w:i/>
        </w:rPr>
      </w:pPr>
      <w:r w:rsidRPr="00EB713A">
        <w:rPr>
          <w:i/>
        </w:rPr>
        <w:t>Under current policy conditions i</w:t>
      </w:r>
      <w:r w:rsidR="00F23FEB" w:rsidRPr="00EB713A">
        <w:rPr>
          <w:i/>
        </w:rPr>
        <w:t>n Zurich, PV system sizes of less than 30 kW will be preferred</w:t>
      </w:r>
      <w:r w:rsidR="003D138A">
        <w:rPr>
          <w:i/>
        </w:rPr>
        <w:t xml:space="preserve"> (hence more individual PV systems)</w:t>
      </w:r>
      <w:r w:rsidRPr="00EB713A">
        <w:rPr>
          <w:i/>
        </w:rPr>
        <w:t xml:space="preserve"> – and it is expected that even if communities are formed for shared community PV, a majority of their system sizes will be less than 30kW.</w:t>
      </w:r>
    </w:p>
    <w:p w14:paraId="4328C349" w14:textId="08AD77BE" w:rsidR="002919A0" w:rsidRPr="001B6CE6" w:rsidRDefault="001C7B92" w:rsidP="00B43847">
      <w:pPr>
        <w:ind w:left="0" w:firstLine="0"/>
      </w:pPr>
      <w:r>
        <w:t>To test this hypothesis, t</w:t>
      </w:r>
      <w:r w:rsidR="00D67964">
        <w:t xml:space="preserve">his thesis aims to combine the open-source Python based ABM developed </w:t>
      </w:r>
      <w:r w:rsidR="00D67964" w:rsidRPr="002919A0">
        <w:t xml:space="preserve">by </w:t>
      </w:r>
      <w:proofErr w:type="spellStart"/>
      <w:r w:rsidR="002919A0" w:rsidRPr="002919A0">
        <w:t>Muaafa</w:t>
      </w:r>
      <w:proofErr w:type="spellEnd"/>
      <w:r w:rsidR="002919A0" w:rsidRPr="002919A0">
        <w:t xml:space="preserve"> </w:t>
      </w:r>
      <w:proofErr w:type="gramStart"/>
      <w:r w:rsidR="002919A0" w:rsidRPr="002919A0">
        <w:t>et</w:t>
      </w:r>
      <w:proofErr w:type="gramEnd"/>
      <w:r w:rsidR="002919A0" w:rsidRPr="002919A0">
        <w:t>. Al [2</w:t>
      </w:r>
      <w:r w:rsidR="002919A0">
        <w:t>]</w:t>
      </w:r>
      <w:r w:rsidR="00D67964">
        <w:t xml:space="preserve"> with work done by master student </w:t>
      </w:r>
      <w:r w:rsidR="00903E19">
        <w:t xml:space="preserve">Sabine Python at the Chair of </w:t>
      </w:r>
      <w:proofErr w:type="spellStart"/>
      <w:proofErr w:type="gramStart"/>
      <w:r w:rsidR="00903E19">
        <w:t>iA</w:t>
      </w:r>
      <w:proofErr w:type="spellEnd"/>
      <w:proofErr w:type="gramEnd"/>
      <w:r w:rsidR="00903E19">
        <w:t xml:space="preserve"> (</w:t>
      </w:r>
      <w:r w:rsidR="008B01AD">
        <w:t>energy</w:t>
      </w:r>
      <w:r w:rsidR="00903E19">
        <w:t xml:space="preserve"> models of Zurich Wiedikon</w:t>
      </w:r>
      <w:r w:rsidR="002919A0">
        <w:t xml:space="preserve"> using the </w:t>
      </w:r>
      <w:commentRangeStart w:id="5"/>
      <w:r w:rsidR="002919A0">
        <w:t>CEA tool</w:t>
      </w:r>
      <w:commentRangeEnd w:id="5"/>
      <w:r w:rsidR="00695A5D">
        <w:rPr>
          <w:rStyle w:val="CommentReference"/>
        </w:rPr>
        <w:commentReference w:id="5"/>
      </w:r>
      <w:r w:rsidR="00903E19">
        <w:t xml:space="preserve">). Running the model </w:t>
      </w:r>
      <w:r w:rsidR="009D3603">
        <w:t>over a period of 20 years</w:t>
      </w:r>
      <w:r>
        <w:t xml:space="preserve"> under a variety of scenarios (d</w:t>
      </w:r>
      <w:r w:rsidR="00903E19">
        <w:t>ifferent utility electricity pricing schemes, government policies, mix of different building types a</w:t>
      </w:r>
      <w:r w:rsidR="002554E1">
        <w:t>nd PV ownership options</w:t>
      </w:r>
      <w:r>
        <w:t>) will show us</w:t>
      </w:r>
      <w:r w:rsidR="002554E1">
        <w:t xml:space="preserve"> differences in </w:t>
      </w:r>
      <w:r w:rsidR="00903E19">
        <w:t>PV adoption</w:t>
      </w:r>
      <w:r>
        <w:t xml:space="preserve"> (based on system size, </w:t>
      </w:r>
      <w:r w:rsidR="003D138A">
        <w:t>location</w:t>
      </w:r>
      <w:r>
        <w:t>)</w:t>
      </w:r>
      <w:r w:rsidR="002554E1">
        <w:t xml:space="preserve"> between </w:t>
      </w:r>
      <w:r w:rsidR="00383B10">
        <w:t>individual</w:t>
      </w:r>
      <w:r w:rsidR="002554E1">
        <w:t>s</w:t>
      </w:r>
      <w:r w:rsidR="00383B10">
        <w:t xml:space="preserve"> and communit</w:t>
      </w:r>
      <w:r w:rsidR="002554E1">
        <w:t>ies,</w:t>
      </w:r>
      <w:r w:rsidR="00903E19">
        <w:t xml:space="preserve"> and electricity prices </w:t>
      </w:r>
      <w:r w:rsidR="008B01AD">
        <w:t xml:space="preserve">for the region of Zurich </w:t>
      </w:r>
      <w:r w:rsidR="005F636A">
        <w:t>Alt-</w:t>
      </w:r>
      <w:r w:rsidR="008B01AD">
        <w:t xml:space="preserve">Wiedikon </w:t>
      </w:r>
      <w:r w:rsidR="00903E19">
        <w:t>in the coming</w:t>
      </w:r>
      <w:r w:rsidR="00EB713A">
        <w:t xml:space="preserve"> two</w:t>
      </w:r>
      <w:r w:rsidR="00903E19">
        <w:t xml:space="preserve"> decades. The results of such </w:t>
      </w:r>
      <w:del w:id="6" w:author="Danielle Griego" w:date="2018-11-30T09:09:00Z">
        <w:r w:rsidR="00903E19" w:rsidDel="00695A5D">
          <w:delText>model runs</w:delText>
        </w:r>
      </w:del>
      <w:ins w:id="7" w:author="Danielle Griego" w:date="2018-11-30T09:09:00Z">
        <w:r w:rsidR="00695A5D">
          <w:t>simulations</w:t>
        </w:r>
      </w:ins>
      <w:r w:rsidR="00903E19">
        <w:t xml:space="preserve"> </w:t>
      </w:r>
      <w:proofErr w:type="gramStart"/>
      <w:r w:rsidR="00903E19">
        <w:t>can be used</w:t>
      </w:r>
      <w:proofErr w:type="gramEnd"/>
      <w:r w:rsidR="00903E19">
        <w:t xml:space="preserve"> to make </w:t>
      </w:r>
      <w:r w:rsidR="00640623">
        <w:t xml:space="preserve">specific </w:t>
      </w:r>
      <w:r w:rsidR="00903E19">
        <w:t xml:space="preserve">policy recommendations to encourage greater PV adoption </w:t>
      </w:r>
      <w:r w:rsidR="00640623">
        <w:t xml:space="preserve">for individuals or communities, </w:t>
      </w:r>
      <w:r w:rsidR="00903E19">
        <w:t>while keeping the threat of a utility death spiral at minimum.</w:t>
      </w:r>
    </w:p>
    <w:p w14:paraId="66C252AF" w14:textId="3A90B1C0" w:rsidR="00C90BE3" w:rsidRPr="001B6CE6" w:rsidRDefault="003D138A" w:rsidP="001B6CE6">
      <w:pPr>
        <w:pStyle w:val="Heading1"/>
      </w:pPr>
      <w:del w:id="8" w:author="Danielle Griego" w:date="2018-11-30T09:03:00Z">
        <w:r w:rsidDel="001068F8">
          <w:delText>B</w:delText>
        </w:r>
      </w:del>
      <w:ins w:id="9" w:author="Danielle Griego" w:date="2018-11-30T09:03:00Z">
        <w:r w:rsidR="001068F8">
          <w:t>C</w:t>
        </w:r>
      </w:ins>
      <w:r>
        <w:tab/>
        <w:t>Goals</w:t>
      </w:r>
    </w:p>
    <w:p w14:paraId="74838EC9" w14:textId="5503760A" w:rsidR="00886371" w:rsidRDefault="00903E19" w:rsidP="00401D45">
      <w:pPr>
        <w:ind w:left="0" w:firstLine="9"/>
      </w:pPr>
      <w:r>
        <w:t xml:space="preserve">The </w:t>
      </w:r>
      <w:r w:rsidR="00EF75FA">
        <w:t>goal</w:t>
      </w:r>
      <w:r>
        <w:t xml:space="preserve"> of the thesis is to </w:t>
      </w:r>
      <w:r w:rsidR="00EB713A">
        <w:t xml:space="preserve">compare individual PV adoption with community PV adoption under different policy/price/PV system ownership scenarios and </w:t>
      </w:r>
      <w:r w:rsidR="00886371">
        <w:t>investigate</w:t>
      </w:r>
      <w:r w:rsidR="0069127F">
        <w:t xml:space="preserve"> </w:t>
      </w:r>
      <w:r w:rsidR="00EC4973">
        <w:t xml:space="preserve">the potential of a </w:t>
      </w:r>
      <w:r w:rsidR="0069127F">
        <w:t>utility death spiral in Zurich; and suggest policy recommendations/adaptions</w:t>
      </w:r>
      <w:r w:rsidR="008D48EF">
        <w:t xml:space="preserve"> for</w:t>
      </w:r>
      <w:r w:rsidR="0069127F">
        <w:t xml:space="preserve"> the greatest amount of PV penetration in the urban landscape of Zurich</w:t>
      </w:r>
      <w:r w:rsidR="008D48EF">
        <w:t>.</w:t>
      </w:r>
      <w:r w:rsidR="00886371">
        <w:t xml:space="preserve"> </w:t>
      </w:r>
    </w:p>
    <w:p w14:paraId="01830401" w14:textId="7E3A447E" w:rsidR="00E571B7" w:rsidRDefault="008D48EF" w:rsidP="00401D45">
      <w:pPr>
        <w:ind w:left="0" w:firstLine="9"/>
      </w:pPr>
      <w:del w:id="10" w:author="Danielle Griego" w:date="2018-11-30T09:03:00Z">
        <w:r w:rsidRPr="008D48EF" w:rsidDel="001068F8">
          <w:rPr>
            <w:b/>
          </w:rPr>
          <w:delText>C</w:delText>
        </w:r>
      </w:del>
      <w:ins w:id="11" w:author="Danielle Griego" w:date="2018-11-30T09:03:00Z">
        <w:r w:rsidR="001068F8">
          <w:rPr>
            <w:b/>
          </w:rPr>
          <w:t>D</w:t>
        </w:r>
      </w:ins>
      <w:r w:rsidRPr="008D48EF">
        <w:rPr>
          <w:b/>
        </w:rPr>
        <w:tab/>
        <w:t>Methodology</w:t>
      </w:r>
    </w:p>
    <w:p w14:paraId="0D53C152" w14:textId="5744D2F2" w:rsidR="00707064" w:rsidRPr="008D48EF" w:rsidRDefault="008D48EF" w:rsidP="00707064">
      <w:pPr>
        <w:pStyle w:val="ListParagraph"/>
        <w:numPr>
          <w:ilvl w:val="0"/>
          <w:numId w:val="9"/>
        </w:numPr>
      </w:pPr>
      <w:del w:id="12" w:author="Danielle Griego" w:date="2018-11-30T09:12:00Z">
        <w:r w:rsidDel="00695A5D">
          <w:rPr>
            <w:b w:val="0"/>
          </w:rPr>
          <w:delText xml:space="preserve">Combining </w:delText>
        </w:r>
      </w:del>
      <w:ins w:id="13" w:author="Danielle Griego" w:date="2018-11-30T09:12:00Z">
        <w:r w:rsidR="00695A5D">
          <w:rPr>
            <w:b w:val="0"/>
          </w:rPr>
          <w:t xml:space="preserve">Combine output </w:t>
        </w:r>
      </w:ins>
      <w:r>
        <w:rPr>
          <w:b w:val="0"/>
        </w:rPr>
        <w:t>data from</w:t>
      </w:r>
      <w:r w:rsidR="000C4CD0" w:rsidRPr="009D3603">
        <w:rPr>
          <w:b w:val="0"/>
        </w:rPr>
        <w:t xml:space="preserve"> </w:t>
      </w:r>
      <w:del w:id="14" w:author="Danielle Griego" w:date="2018-11-30T09:13:00Z">
        <w:r w:rsidR="000C4CD0" w:rsidRPr="009D3603" w:rsidDel="00695A5D">
          <w:rPr>
            <w:b w:val="0"/>
          </w:rPr>
          <w:delText>Sabine’s Zurich</w:delText>
        </w:r>
      </w:del>
      <w:ins w:id="15" w:author="Danielle Griego" w:date="2018-11-30T09:13:00Z">
        <w:r w:rsidR="00695A5D">
          <w:rPr>
            <w:b w:val="0"/>
          </w:rPr>
          <w:t>the</w:t>
        </w:r>
      </w:ins>
      <w:r w:rsidR="000C4CD0" w:rsidRPr="009D3603">
        <w:rPr>
          <w:b w:val="0"/>
        </w:rPr>
        <w:t xml:space="preserve"> </w:t>
      </w:r>
      <w:r w:rsidR="000C69B6">
        <w:rPr>
          <w:b w:val="0"/>
        </w:rPr>
        <w:t>Alt-</w:t>
      </w:r>
      <w:r w:rsidR="000C4CD0" w:rsidRPr="009D3603">
        <w:rPr>
          <w:b w:val="0"/>
        </w:rPr>
        <w:t>Wiedikon energy model</w:t>
      </w:r>
      <w:del w:id="16" w:author="Danielle Griego" w:date="2018-11-30T09:13:00Z">
        <w:r w:rsidR="000C4CD0" w:rsidRPr="009D3603" w:rsidDel="00695A5D">
          <w:rPr>
            <w:b w:val="0"/>
          </w:rPr>
          <w:delText>s</w:delText>
        </w:r>
      </w:del>
      <w:r w:rsidR="000C4CD0" w:rsidRPr="009D3603">
        <w:rPr>
          <w:b w:val="0"/>
        </w:rPr>
        <w:t xml:space="preserve"> with</w:t>
      </w:r>
      <w:r w:rsidR="002919A0">
        <w:rPr>
          <w:b w:val="0"/>
        </w:rPr>
        <w:t xml:space="preserve"> the existing ABM model by </w:t>
      </w:r>
      <w:proofErr w:type="spellStart"/>
      <w:r w:rsidR="002919A0">
        <w:rPr>
          <w:b w:val="0"/>
        </w:rPr>
        <w:t>Muaafa</w:t>
      </w:r>
      <w:proofErr w:type="spellEnd"/>
      <w:r w:rsidR="002919A0">
        <w:rPr>
          <w:b w:val="0"/>
        </w:rPr>
        <w:t xml:space="preserve"> </w:t>
      </w:r>
      <w:proofErr w:type="gramStart"/>
      <w:r w:rsidR="002919A0">
        <w:rPr>
          <w:b w:val="0"/>
        </w:rPr>
        <w:t>et</w:t>
      </w:r>
      <w:proofErr w:type="gramEnd"/>
      <w:r w:rsidR="002919A0">
        <w:rPr>
          <w:b w:val="0"/>
        </w:rPr>
        <w:t xml:space="preserve">. </w:t>
      </w:r>
      <w:proofErr w:type="gramStart"/>
      <w:r w:rsidR="002919A0">
        <w:rPr>
          <w:b w:val="0"/>
        </w:rPr>
        <w:t>al</w:t>
      </w:r>
      <w:proofErr w:type="gramEnd"/>
      <w:r w:rsidR="002919A0">
        <w:rPr>
          <w:b w:val="0"/>
        </w:rPr>
        <w:t xml:space="preserve"> [2]</w:t>
      </w:r>
      <w:r w:rsidR="000C4CD0">
        <w:rPr>
          <w:b w:val="0"/>
        </w:rPr>
        <w:t>.</w:t>
      </w:r>
      <w:r w:rsidR="00640623">
        <w:rPr>
          <w:b w:val="0"/>
        </w:rPr>
        <w:t xml:space="preserve"> </w:t>
      </w:r>
      <w:del w:id="17" w:author="Danielle Griego" w:date="2018-11-30T09:13:00Z">
        <w:r w:rsidR="00640623" w:rsidDel="00695A5D">
          <w:rPr>
            <w:b w:val="0"/>
          </w:rPr>
          <w:delText xml:space="preserve">Please refer </w:delText>
        </w:r>
      </w:del>
      <w:r w:rsidR="00640623" w:rsidRPr="00640623">
        <w:rPr>
          <w:b w:val="0"/>
        </w:rPr>
        <w:fldChar w:fldCharType="begin"/>
      </w:r>
      <w:r w:rsidR="00640623" w:rsidRPr="00640623">
        <w:rPr>
          <w:b w:val="0"/>
        </w:rPr>
        <w:instrText xml:space="preserve"> REF _Ref531277250 \h  \* MERGEFORMAT </w:instrText>
      </w:r>
      <w:r w:rsidR="00640623" w:rsidRPr="00640623">
        <w:rPr>
          <w:b w:val="0"/>
        </w:rPr>
      </w:r>
      <w:r w:rsidR="00640623" w:rsidRPr="00640623">
        <w:rPr>
          <w:b w:val="0"/>
        </w:rPr>
        <w:fldChar w:fldCharType="separate"/>
      </w:r>
      <w:r w:rsidR="00640623" w:rsidRPr="00640623">
        <w:rPr>
          <w:b w:val="0"/>
        </w:rPr>
        <w:t xml:space="preserve">Figure </w:t>
      </w:r>
      <w:r w:rsidR="00640623" w:rsidRPr="00640623">
        <w:rPr>
          <w:b w:val="0"/>
          <w:noProof/>
        </w:rPr>
        <w:t>1</w:t>
      </w:r>
      <w:r w:rsidR="00640623" w:rsidRPr="00640623">
        <w:rPr>
          <w:b w:val="0"/>
        </w:rPr>
        <w:fldChar w:fldCharType="end"/>
      </w:r>
      <w:r w:rsidR="00EB713A">
        <w:rPr>
          <w:b w:val="0"/>
        </w:rPr>
        <w:t xml:space="preserve"> </w:t>
      </w:r>
      <w:ins w:id="18" w:author="Danielle Griego" w:date="2018-11-30T09:13:00Z">
        <w:r w:rsidR="00695A5D">
          <w:rPr>
            <w:b w:val="0"/>
          </w:rPr>
          <w:t xml:space="preserve">outlines the input and output </w:t>
        </w:r>
      </w:ins>
      <w:ins w:id="19" w:author="Danielle Griego" w:date="2018-11-30T09:14:00Z">
        <w:r w:rsidR="00695A5D">
          <w:rPr>
            <w:b w:val="0"/>
          </w:rPr>
          <w:t xml:space="preserve">parameters required to combine </w:t>
        </w:r>
      </w:ins>
      <w:ins w:id="20" w:author="Danielle Griego" w:date="2018-11-30T09:15:00Z">
        <w:r w:rsidR="00695A5D">
          <w:rPr>
            <w:b w:val="0"/>
          </w:rPr>
          <w:t xml:space="preserve">the two models. </w:t>
        </w:r>
      </w:ins>
      <w:del w:id="21" w:author="Danielle Griego" w:date="2018-11-30T09:13:00Z">
        <w:r w:rsidR="00EB713A" w:rsidDel="00695A5D">
          <w:rPr>
            <w:b w:val="0"/>
          </w:rPr>
          <w:delText>for</w:delText>
        </w:r>
      </w:del>
      <w:del w:id="22" w:author="Danielle Griego" w:date="2018-11-30T09:15:00Z">
        <w:r w:rsidR="00EB713A" w:rsidDel="00695A5D">
          <w:rPr>
            <w:b w:val="0"/>
          </w:rPr>
          <w:delText xml:space="preserve"> a schematic</w:delText>
        </w:r>
        <w:r w:rsidR="00640623" w:rsidRPr="00640623" w:rsidDel="00695A5D">
          <w:rPr>
            <w:b w:val="0"/>
          </w:rPr>
          <w:delText>.</w:delText>
        </w:r>
      </w:del>
      <w:r w:rsidR="00640623" w:rsidRPr="00640623">
        <w:rPr>
          <w:b w:val="0"/>
        </w:rPr>
        <w:t xml:space="preserve"> </w:t>
      </w:r>
    </w:p>
    <w:p w14:paraId="52D77232" w14:textId="68C57F0F" w:rsidR="003C2729" w:rsidRPr="003C2729" w:rsidRDefault="008D48EF" w:rsidP="00707064">
      <w:pPr>
        <w:pStyle w:val="ListParagraph"/>
        <w:numPr>
          <w:ilvl w:val="0"/>
          <w:numId w:val="9"/>
        </w:numPr>
      </w:pPr>
      <w:del w:id="23" w:author="Danielle Griego" w:date="2018-11-30T09:17:00Z">
        <w:r w:rsidDel="00695A5D">
          <w:rPr>
            <w:b w:val="0"/>
          </w:rPr>
          <w:delText xml:space="preserve">Additions </w:delText>
        </w:r>
      </w:del>
      <w:ins w:id="24" w:author="Danielle Griego" w:date="2018-11-30T09:17:00Z">
        <w:r w:rsidR="00695A5D">
          <w:rPr>
            <w:b w:val="0"/>
          </w:rPr>
          <w:t xml:space="preserve">Modify the </w:t>
        </w:r>
      </w:ins>
      <w:del w:id="25" w:author="Danielle Griego" w:date="2018-11-30T09:18:00Z">
        <w:r w:rsidDel="00695A5D">
          <w:rPr>
            <w:b w:val="0"/>
          </w:rPr>
          <w:delText xml:space="preserve">to </w:delText>
        </w:r>
      </w:del>
      <w:r>
        <w:rPr>
          <w:b w:val="0"/>
        </w:rPr>
        <w:t xml:space="preserve">existing ABM to account for community PV adoption. This means a collective decision-making process will take place, and modelling this will need to account for deeper interactions among </w:t>
      </w:r>
      <w:proofErr w:type="spellStart"/>
      <w:r>
        <w:rPr>
          <w:b w:val="0"/>
        </w:rPr>
        <w:t>neighbours</w:t>
      </w:r>
      <w:proofErr w:type="spellEnd"/>
      <w:r>
        <w:rPr>
          <w:b w:val="0"/>
        </w:rPr>
        <w:t xml:space="preserve">. </w:t>
      </w:r>
      <w:r w:rsidR="003C2729">
        <w:rPr>
          <w:b w:val="0"/>
        </w:rPr>
        <w:t xml:space="preserve">However, </w:t>
      </w:r>
      <w:r>
        <w:rPr>
          <w:b w:val="0"/>
        </w:rPr>
        <w:t xml:space="preserve">I want to base these interactions purely from an economic perspective – a geographically feasible group of buildings </w:t>
      </w:r>
      <w:proofErr w:type="gramStart"/>
      <w:r>
        <w:rPr>
          <w:b w:val="0"/>
        </w:rPr>
        <w:t>will be considered</w:t>
      </w:r>
      <w:proofErr w:type="gramEnd"/>
      <w:r>
        <w:rPr>
          <w:b w:val="0"/>
        </w:rPr>
        <w:t xml:space="preserve"> as eligible to join a community solar PV system, and individual buildings will vote to join/not join this system. System size </w:t>
      </w:r>
      <w:proofErr w:type="gramStart"/>
      <w:r>
        <w:rPr>
          <w:b w:val="0"/>
        </w:rPr>
        <w:t>will be dynamically defined</w:t>
      </w:r>
      <w:proofErr w:type="gramEnd"/>
      <w:r>
        <w:rPr>
          <w:b w:val="0"/>
        </w:rPr>
        <w:t xml:space="preserve"> depending on how many buildings vote ‘Yes’ to form a community. Constraints on individual buildings will be payback times</w:t>
      </w:r>
      <w:r w:rsidR="003C2729">
        <w:rPr>
          <w:b w:val="0"/>
        </w:rPr>
        <w:t>; o</w:t>
      </w:r>
      <w:r>
        <w:rPr>
          <w:b w:val="0"/>
        </w:rPr>
        <w:t>ther considerations will be minimum and maximum system sizes</w:t>
      </w:r>
      <w:r w:rsidR="003C2729">
        <w:rPr>
          <w:b w:val="0"/>
        </w:rPr>
        <w:t xml:space="preserve"> in order to form a community system. If the number of buildings to form a system is too low, then there will be no community PV.</w:t>
      </w:r>
    </w:p>
    <w:p w14:paraId="5BE7EE2A" w14:textId="77777777" w:rsidR="003C2729" w:rsidRPr="003C2729" w:rsidRDefault="003C2729" w:rsidP="00707064">
      <w:pPr>
        <w:pStyle w:val="ListParagraph"/>
        <w:numPr>
          <w:ilvl w:val="0"/>
          <w:numId w:val="9"/>
        </w:numPr>
      </w:pPr>
      <w:r>
        <w:rPr>
          <w:b w:val="0"/>
        </w:rPr>
        <w:t>Hence, there will be 2 models:</w:t>
      </w:r>
    </w:p>
    <w:p w14:paraId="423A1406" w14:textId="77777777" w:rsidR="003C2729" w:rsidRPr="003C2729" w:rsidRDefault="003C2729" w:rsidP="003C2729">
      <w:pPr>
        <w:pStyle w:val="ListParagraph"/>
        <w:numPr>
          <w:ilvl w:val="1"/>
          <w:numId w:val="9"/>
        </w:numPr>
      </w:pPr>
      <w:r>
        <w:rPr>
          <w:b w:val="0"/>
        </w:rPr>
        <w:t>Individual adoption</w:t>
      </w:r>
    </w:p>
    <w:p w14:paraId="0FF7082D" w14:textId="68052F09" w:rsidR="008D48EF" w:rsidRPr="000C4CD0" w:rsidRDefault="003C2729" w:rsidP="003C2729">
      <w:pPr>
        <w:pStyle w:val="ListParagraph"/>
        <w:numPr>
          <w:ilvl w:val="1"/>
          <w:numId w:val="9"/>
        </w:numPr>
      </w:pPr>
      <w:r>
        <w:rPr>
          <w:b w:val="0"/>
        </w:rPr>
        <w:t>Community adoption</w:t>
      </w:r>
      <w:r w:rsidR="008D48EF">
        <w:rPr>
          <w:b w:val="0"/>
        </w:rPr>
        <w:t xml:space="preserve"> </w:t>
      </w:r>
    </w:p>
    <w:p w14:paraId="12258F4F" w14:textId="64AE39FC" w:rsidR="000C4CD0" w:rsidRPr="000C4CD0" w:rsidRDefault="000C4CD0" w:rsidP="00707064">
      <w:pPr>
        <w:pStyle w:val="ListParagraph"/>
        <w:numPr>
          <w:ilvl w:val="0"/>
          <w:numId w:val="9"/>
        </w:numPr>
      </w:pPr>
      <w:r>
        <w:rPr>
          <w:b w:val="0"/>
        </w:rPr>
        <w:t>Run</w:t>
      </w:r>
      <w:del w:id="26" w:author="Danielle Griego" w:date="2018-11-30T09:19:00Z">
        <w:r w:rsidDel="00D977FA">
          <w:rPr>
            <w:b w:val="0"/>
          </w:rPr>
          <w:delText>ning</w:delText>
        </w:r>
      </w:del>
      <w:r>
        <w:rPr>
          <w:b w:val="0"/>
        </w:rPr>
        <w:t xml:space="preserve"> the </w:t>
      </w:r>
      <w:r w:rsidR="00EF75FA">
        <w:rPr>
          <w:b w:val="0"/>
        </w:rPr>
        <w:t xml:space="preserve">created </w:t>
      </w:r>
      <w:r>
        <w:rPr>
          <w:b w:val="0"/>
        </w:rPr>
        <w:t>model</w:t>
      </w:r>
      <w:r w:rsidR="003C2729">
        <w:rPr>
          <w:b w:val="0"/>
        </w:rPr>
        <w:t>s</w:t>
      </w:r>
      <w:r>
        <w:rPr>
          <w:b w:val="0"/>
        </w:rPr>
        <w:t xml:space="preserve"> for various scenarios</w:t>
      </w:r>
      <w:r w:rsidR="00EF75FA">
        <w:rPr>
          <w:b w:val="0"/>
        </w:rPr>
        <w:t xml:space="preserve"> based on</w:t>
      </w:r>
      <w:r>
        <w:rPr>
          <w:b w:val="0"/>
        </w:rPr>
        <w:t>:</w:t>
      </w:r>
    </w:p>
    <w:p w14:paraId="3540A596" w14:textId="32EF4543" w:rsidR="000C4CD0" w:rsidRPr="000C4CD0" w:rsidRDefault="003C2729" w:rsidP="000C4CD0">
      <w:pPr>
        <w:pStyle w:val="ListParagraph"/>
        <w:numPr>
          <w:ilvl w:val="1"/>
          <w:numId w:val="9"/>
        </w:numPr>
      </w:pPr>
      <w:r>
        <w:rPr>
          <w:b w:val="0"/>
        </w:rPr>
        <w:t xml:space="preserve">Policies: </w:t>
      </w:r>
      <w:proofErr w:type="spellStart"/>
      <w:r>
        <w:rPr>
          <w:b w:val="0"/>
        </w:rPr>
        <w:t>FiTs</w:t>
      </w:r>
      <w:proofErr w:type="spellEnd"/>
      <w:r>
        <w:rPr>
          <w:b w:val="0"/>
        </w:rPr>
        <w:t xml:space="preserve"> vs one-time remuneration</w:t>
      </w:r>
    </w:p>
    <w:p w14:paraId="37D7BB48" w14:textId="7A8119EF" w:rsidR="00041959" w:rsidRPr="00EF75FA" w:rsidRDefault="003C2729" w:rsidP="003D138A">
      <w:pPr>
        <w:pStyle w:val="ListParagraph"/>
        <w:numPr>
          <w:ilvl w:val="1"/>
          <w:numId w:val="9"/>
        </w:numPr>
      </w:pPr>
      <w:r>
        <w:rPr>
          <w:b w:val="0"/>
        </w:rPr>
        <w:t xml:space="preserve">Electricity </w:t>
      </w:r>
      <w:r w:rsidR="000C4CD0">
        <w:rPr>
          <w:b w:val="0"/>
        </w:rPr>
        <w:t>Prices: static and dynamic</w:t>
      </w:r>
      <w:r w:rsidR="00EF75FA">
        <w:rPr>
          <w:b w:val="0"/>
        </w:rPr>
        <w:t xml:space="preserve"> across model timeframe</w:t>
      </w:r>
      <w:proofErr w:type="gramStart"/>
      <w:r w:rsidR="000C4CD0">
        <w:rPr>
          <w:b w:val="0"/>
        </w:rPr>
        <w:t>;</w:t>
      </w:r>
      <w:proofErr w:type="gramEnd"/>
      <w:r w:rsidR="000C4CD0">
        <w:rPr>
          <w:b w:val="0"/>
        </w:rPr>
        <w:t xml:space="preserve"> different for PV adopters and non-adopters</w:t>
      </w:r>
      <w:r w:rsidR="003D138A">
        <w:rPr>
          <w:b w:val="0"/>
        </w:rPr>
        <w:t>.</w:t>
      </w:r>
    </w:p>
    <w:p w14:paraId="3CDCA841" w14:textId="45CCED5F" w:rsidR="00EF75FA" w:rsidRPr="00EF75FA" w:rsidRDefault="00EF75FA" w:rsidP="000C4CD0">
      <w:pPr>
        <w:pStyle w:val="ListParagraph"/>
        <w:numPr>
          <w:ilvl w:val="1"/>
          <w:numId w:val="9"/>
        </w:numPr>
      </w:pPr>
      <w:r>
        <w:rPr>
          <w:b w:val="0"/>
        </w:rPr>
        <w:t>PV Business Models: Ownership/Lease/Third-Party ownership</w:t>
      </w:r>
      <w:r w:rsidR="003D138A">
        <w:rPr>
          <w:b w:val="0"/>
        </w:rPr>
        <w:t>.</w:t>
      </w:r>
    </w:p>
    <w:p w14:paraId="5859F424" w14:textId="32FE0DBE" w:rsidR="00EF75FA" w:rsidRPr="00EF75FA" w:rsidRDefault="00EF75FA" w:rsidP="000C4CD0">
      <w:pPr>
        <w:pStyle w:val="ListParagraph"/>
        <w:numPr>
          <w:ilvl w:val="1"/>
          <w:numId w:val="9"/>
        </w:numPr>
      </w:pPr>
      <w:r>
        <w:rPr>
          <w:b w:val="0"/>
        </w:rPr>
        <w:t>New Policy options: Quota mechanisms, etc.</w:t>
      </w:r>
    </w:p>
    <w:p w14:paraId="4DC30AB6" w14:textId="69F12F3D" w:rsidR="003D138A" w:rsidRPr="003D138A" w:rsidRDefault="003D138A" w:rsidP="00EF75FA">
      <w:pPr>
        <w:pStyle w:val="ListParagraph"/>
        <w:numPr>
          <w:ilvl w:val="0"/>
          <w:numId w:val="9"/>
        </w:numPr>
      </w:pPr>
      <w:del w:id="27" w:author="Danielle Griego" w:date="2018-11-30T09:19:00Z">
        <w:r w:rsidDel="00D977FA">
          <w:rPr>
            <w:b w:val="0"/>
          </w:rPr>
          <w:delText xml:space="preserve">Analysing </w:delText>
        </w:r>
      </w:del>
      <w:proofErr w:type="spellStart"/>
      <w:ins w:id="28" w:author="Danielle Griego" w:date="2018-11-30T09:19:00Z">
        <w:r w:rsidR="00D977FA">
          <w:rPr>
            <w:b w:val="0"/>
          </w:rPr>
          <w:t>Analyse</w:t>
        </w:r>
        <w:proofErr w:type="spellEnd"/>
        <w:r w:rsidR="00D977FA">
          <w:rPr>
            <w:b w:val="0"/>
          </w:rPr>
          <w:t xml:space="preserve"> </w:t>
        </w:r>
      </w:ins>
      <w:r>
        <w:rPr>
          <w:b w:val="0"/>
        </w:rPr>
        <w:t xml:space="preserve">results to find answers to </w:t>
      </w:r>
      <w:ins w:id="29" w:author="Danielle Griego" w:date="2018-11-30T09:19:00Z">
        <w:r w:rsidR="00D977FA">
          <w:rPr>
            <w:b w:val="0"/>
          </w:rPr>
          <w:t xml:space="preserve">the following </w:t>
        </w:r>
      </w:ins>
      <w:r>
        <w:rPr>
          <w:b w:val="0"/>
        </w:rPr>
        <w:t>questions</w:t>
      </w:r>
      <w:del w:id="30" w:author="Danielle Griego" w:date="2018-11-30T09:19:00Z">
        <w:r w:rsidDel="00D977FA">
          <w:rPr>
            <w:b w:val="0"/>
          </w:rPr>
          <w:delText xml:space="preserve"> like</w:delText>
        </w:r>
      </w:del>
      <w:r>
        <w:rPr>
          <w:b w:val="0"/>
        </w:rPr>
        <w:t>:</w:t>
      </w:r>
    </w:p>
    <w:p w14:paraId="42375B10" w14:textId="57EA2537" w:rsidR="003D138A" w:rsidRPr="003D138A" w:rsidRDefault="003D138A" w:rsidP="003D138A">
      <w:pPr>
        <w:pStyle w:val="ListParagraph"/>
        <w:numPr>
          <w:ilvl w:val="1"/>
          <w:numId w:val="9"/>
        </w:numPr>
      </w:pPr>
      <w:r>
        <w:rPr>
          <w:b w:val="0"/>
        </w:rPr>
        <w:lastRenderedPageBreak/>
        <w:t>Why do certain buildings/communities adopt PV and others not?</w:t>
      </w:r>
    </w:p>
    <w:p w14:paraId="62B8BC86" w14:textId="4CA29FAC" w:rsidR="003D138A" w:rsidRPr="003D138A" w:rsidRDefault="003D138A" w:rsidP="003D138A">
      <w:pPr>
        <w:pStyle w:val="ListParagraph"/>
        <w:numPr>
          <w:ilvl w:val="1"/>
          <w:numId w:val="9"/>
        </w:numPr>
      </w:pPr>
      <w:r>
        <w:rPr>
          <w:b w:val="0"/>
        </w:rPr>
        <w:t xml:space="preserve">Why </w:t>
      </w:r>
      <w:proofErr w:type="gramStart"/>
      <w:r>
        <w:rPr>
          <w:b w:val="0"/>
        </w:rPr>
        <w:t>are some early in adopting PV</w:t>
      </w:r>
      <w:proofErr w:type="gramEnd"/>
      <w:r>
        <w:rPr>
          <w:b w:val="0"/>
        </w:rPr>
        <w:t xml:space="preserve"> while others late?</w:t>
      </w:r>
    </w:p>
    <w:p w14:paraId="15D46A85" w14:textId="3E4C3A87" w:rsidR="003D138A" w:rsidRPr="003D138A" w:rsidRDefault="003D138A" w:rsidP="003D138A">
      <w:pPr>
        <w:pStyle w:val="ListParagraph"/>
        <w:numPr>
          <w:ilvl w:val="1"/>
          <w:numId w:val="9"/>
        </w:numPr>
      </w:pPr>
      <w:r>
        <w:rPr>
          <w:b w:val="0"/>
        </w:rPr>
        <w:t>Which building types (residential/commercial</w:t>
      </w:r>
      <w:r w:rsidR="00F76B01">
        <w:rPr>
          <w:b w:val="0"/>
        </w:rPr>
        <w:t>/institutional etc.</w:t>
      </w:r>
      <w:r>
        <w:rPr>
          <w:b w:val="0"/>
        </w:rPr>
        <w:t>)</w:t>
      </w:r>
      <w:r w:rsidR="00F76B01">
        <w:rPr>
          <w:b w:val="0"/>
        </w:rPr>
        <w:t xml:space="preserve"> adopt faster and which are slower?</w:t>
      </w:r>
    </w:p>
    <w:p w14:paraId="576207D1" w14:textId="0B218A01" w:rsidR="00EF75FA" w:rsidRPr="00522C5A" w:rsidRDefault="00041959" w:rsidP="00EF75FA">
      <w:pPr>
        <w:pStyle w:val="ListParagraph"/>
        <w:numPr>
          <w:ilvl w:val="0"/>
          <w:numId w:val="9"/>
        </w:numPr>
      </w:pPr>
      <w:del w:id="31" w:author="Danielle Griego" w:date="2018-11-30T09:19:00Z">
        <w:r w:rsidDel="00D977FA">
          <w:rPr>
            <w:b w:val="0"/>
          </w:rPr>
          <w:delText xml:space="preserve">Making </w:delText>
        </w:r>
      </w:del>
      <w:ins w:id="32" w:author="Danielle Griego" w:date="2018-11-30T09:19:00Z">
        <w:r w:rsidR="00D977FA">
          <w:rPr>
            <w:b w:val="0"/>
          </w:rPr>
          <w:t xml:space="preserve">Provide </w:t>
        </w:r>
      </w:ins>
      <w:r>
        <w:rPr>
          <w:b w:val="0"/>
        </w:rPr>
        <w:t>policy recommendations based on the scenarios simulated.</w:t>
      </w:r>
    </w:p>
    <w:p w14:paraId="4377D955" w14:textId="04FAA59F" w:rsidR="00522C5A" w:rsidRDefault="00522C5A" w:rsidP="00522C5A"/>
    <w:commentRangeStart w:id="33"/>
    <w:p w14:paraId="3E61FF84" w14:textId="39596EDE" w:rsidR="00640623" w:rsidRDefault="00522C5A" w:rsidP="00B42DE5">
      <w:pPr>
        <w:ind w:left="0" w:firstLine="0"/>
      </w:pPr>
      <w:r>
        <w:fldChar w:fldCharType="begin"/>
      </w:r>
      <w:r>
        <w:instrText xml:space="preserve"> REF _Ref531305595 \h </w:instrText>
      </w:r>
      <w:r>
        <w:fldChar w:fldCharType="separate"/>
      </w:r>
      <w:proofErr w:type="gramStart"/>
      <w:r>
        <w:t xml:space="preserve">Table </w:t>
      </w:r>
      <w:r>
        <w:rPr>
          <w:noProof/>
        </w:rPr>
        <w:t>1</w:t>
      </w:r>
      <w:r>
        <w:fldChar w:fldCharType="end"/>
      </w:r>
      <w:r>
        <w:t xml:space="preserve"> shows, in a very </w:t>
      </w:r>
      <w:r w:rsidR="00B42DE5">
        <w:t>general sense,</w:t>
      </w:r>
      <w:r>
        <w:t xml:space="preserve"> how scenarios will </w:t>
      </w:r>
      <w:r w:rsidR="005F636A">
        <w:t>develop,</w:t>
      </w:r>
      <w:r>
        <w:t xml:space="preserve"> and the kind of output </w:t>
      </w:r>
      <w:r w:rsidR="00B42DE5">
        <w:t>results</w:t>
      </w:r>
      <w:proofErr w:type="gramEnd"/>
      <w:r w:rsidR="00B42DE5">
        <w:t xml:space="preserve"> </w:t>
      </w:r>
      <w:r>
        <w:t>exp</w:t>
      </w:r>
      <w:r w:rsidR="00B42DE5">
        <w:t>ected from the model.</w:t>
      </w:r>
      <w:commentRangeEnd w:id="33"/>
      <w:r w:rsidR="00D977FA">
        <w:rPr>
          <w:rStyle w:val="CommentReference"/>
        </w:rPr>
        <w:commentReference w:id="33"/>
      </w:r>
    </w:p>
    <w:p w14:paraId="36FEFBB0" w14:textId="77777777" w:rsidR="002F7F71" w:rsidRDefault="002F7F71" w:rsidP="00B42DE5">
      <w:pPr>
        <w:ind w:left="0" w:firstLine="0"/>
      </w:pPr>
    </w:p>
    <w:p w14:paraId="66B1B905" w14:textId="77777777" w:rsidR="00640623" w:rsidRDefault="00640623" w:rsidP="00640623">
      <w:pPr>
        <w:keepNext/>
      </w:pPr>
      <w:r w:rsidRPr="00640623">
        <w:rPr>
          <w:noProof/>
          <w:lang w:val="en-US" w:eastAsia="en-US"/>
        </w:rPr>
        <w:drawing>
          <wp:inline distT="0" distB="0" distL="0" distR="0" wp14:anchorId="3AC2911A" wp14:editId="275E4F26">
            <wp:extent cx="6330050" cy="2994660"/>
            <wp:effectExtent l="0" t="0" r="0" b="0"/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19B22E26-4C51-40DC-BB59-2D4425A344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19B22E26-4C51-40DC-BB59-2D4425A344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7559" cy="300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F5A1" w14:textId="6DF90260" w:rsidR="00640623" w:rsidRDefault="00640623" w:rsidP="00640623">
      <w:pPr>
        <w:pStyle w:val="Caption"/>
      </w:pPr>
      <w:bookmarkStart w:id="34" w:name="_Ref53127725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4"/>
      <w:r>
        <w:t>: Schematic of Models</w:t>
      </w:r>
      <w:r>
        <w:rPr>
          <w:noProof/>
        </w:rPr>
        <w:t xml:space="preserve"> to be used in the thesis</w:t>
      </w:r>
    </w:p>
    <w:p w14:paraId="7D0A03F1" w14:textId="3B306FA5" w:rsidR="001B0835" w:rsidRDefault="00421B77" w:rsidP="001B0835">
      <w:r>
        <w:tab/>
      </w:r>
    </w:p>
    <w:p w14:paraId="4C37DC4A" w14:textId="1C5F3DA4" w:rsidR="00522C5A" w:rsidRDefault="00522C5A" w:rsidP="001B0835">
      <w:r>
        <w:rPr>
          <w:noProof/>
          <w:lang w:val="en-US" w:eastAsia="en-US"/>
        </w:rPr>
        <w:drawing>
          <wp:inline distT="0" distB="0" distL="0" distR="0" wp14:anchorId="16023CE0" wp14:editId="7B0819C4">
            <wp:extent cx="5426182" cy="160782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879" cy="161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AAEDA8" w14:textId="77777777" w:rsidR="00522C5A" w:rsidRDefault="00522C5A" w:rsidP="00522C5A">
      <w:pPr>
        <w:pStyle w:val="Caption"/>
        <w:keepNext/>
      </w:pPr>
      <w:bookmarkStart w:id="35" w:name="_Ref531305595"/>
      <w:commentRangeStart w:id="3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5"/>
      <w:r>
        <w:t>: Scenarios and Results Overview</w:t>
      </w:r>
      <w:commentRangeEnd w:id="36"/>
      <w:r w:rsidR="00D977FA">
        <w:rPr>
          <w:rStyle w:val="CommentReference"/>
          <w:i w:val="0"/>
          <w:iCs w:val="0"/>
          <w:color w:val="auto"/>
        </w:rPr>
        <w:commentReference w:id="36"/>
      </w:r>
    </w:p>
    <w:p w14:paraId="34DC6852" w14:textId="6F0A5BE3" w:rsidR="00522C5A" w:rsidRDefault="00522C5A" w:rsidP="001B0835"/>
    <w:p w14:paraId="7B740235" w14:textId="2C859714" w:rsidR="002F7F71" w:rsidRDefault="002F7F71" w:rsidP="001B0835"/>
    <w:p w14:paraId="1C019C6E" w14:textId="04DAEA5A" w:rsidR="002F7F71" w:rsidRDefault="002F7F71" w:rsidP="001B0835"/>
    <w:p w14:paraId="5D5D2F9F" w14:textId="5AF8D80D" w:rsidR="002F7F71" w:rsidRDefault="002F7F71" w:rsidP="001B0835"/>
    <w:p w14:paraId="17855D24" w14:textId="7252EF90" w:rsidR="002F7F71" w:rsidRDefault="002F7F71" w:rsidP="001B0835"/>
    <w:p w14:paraId="72BD5E12" w14:textId="77777777" w:rsidR="002F7F71" w:rsidRDefault="002F7F71" w:rsidP="001B0835"/>
    <w:p w14:paraId="7F59FC26" w14:textId="77777777" w:rsidR="00522C5A" w:rsidRPr="001B0835" w:rsidRDefault="00522C5A" w:rsidP="001B0835"/>
    <w:p w14:paraId="266EEFEC" w14:textId="127C24D0" w:rsidR="0052619A" w:rsidRDefault="003D138A" w:rsidP="001B6CE6">
      <w:pPr>
        <w:pStyle w:val="Heading2"/>
      </w:pPr>
      <w:del w:id="37" w:author="Danielle Griego" w:date="2018-11-30T09:03:00Z">
        <w:r w:rsidDel="001068F8">
          <w:delText>D</w:delText>
        </w:r>
      </w:del>
      <w:ins w:id="38" w:author="Danielle Griego" w:date="2018-11-30T09:03:00Z">
        <w:r w:rsidR="001068F8">
          <w:t>E</w:t>
        </w:r>
      </w:ins>
      <w:r w:rsidR="0052619A" w:rsidRPr="001B6CE6">
        <w:tab/>
      </w:r>
      <w:r w:rsidR="00376A3D">
        <w:t>Timeline</w:t>
      </w:r>
    </w:p>
    <w:p w14:paraId="13DF1EAA" w14:textId="6EC6446D" w:rsidR="002919A0" w:rsidRPr="002919A0" w:rsidRDefault="002919A0" w:rsidP="002919A0">
      <w:r>
        <w:t>The various tasks over the course of 6 months (24 weeks) will be:</w:t>
      </w:r>
    </w:p>
    <w:p w14:paraId="639E1B3D" w14:textId="16F4EAC4" w:rsidR="00376A3D" w:rsidRPr="00041959" w:rsidRDefault="00376A3D" w:rsidP="00376A3D">
      <w:pPr>
        <w:pStyle w:val="ListParagraph"/>
        <w:numPr>
          <w:ilvl w:val="0"/>
          <w:numId w:val="7"/>
        </w:numPr>
      </w:pPr>
      <w:bookmarkStart w:id="39" w:name="_Hlk530958618"/>
      <w:bookmarkStart w:id="40" w:name="_Hlk530962446"/>
      <w:r w:rsidRPr="00041959">
        <w:t>Literature Review</w:t>
      </w:r>
      <w:r w:rsidR="00041959">
        <w:t>:</w:t>
      </w:r>
    </w:p>
    <w:p w14:paraId="23F46B7F" w14:textId="475D992F" w:rsidR="009B08D2" w:rsidRPr="00F24C99" w:rsidRDefault="009B08D2" w:rsidP="009B08D2">
      <w:pPr>
        <w:pStyle w:val="ListParagraph"/>
        <w:numPr>
          <w:ilvl w:val="1"/>
          <w:numId w:val="7"/>
        </w:numPr>
        <w:rPr>
          <w:b w:val="0"/>
        </w:rPr>
      </w:pPr>
      <w:r w:rsidRPr="00F24C99">
        <w:rPr>
          <w:b w:val="0"/>
        </w:rPr>
        <w:t xml:space="preserve">Solar PV Adoption, </w:t>
      </w:r>
      <w:r>
        <w:rPr>
          <w:b w:val="0"/>
        </w:rPr>
        <w:t xml:space="preserve">factors affecting PV adoption </w:t>
      </w:r>
      <w:del w:id="41" w:author="Danielle Griego" w:date="2018-11-30T09:21:00Z">
        <w:r w:rsidDel="00D977FA">
          <w:rPr>
            <w:b w:val="0"/>
          </w:rPr>
          <w:delText>like</w:delText>
        </w:r>
        <w:r w:rsidRPr="00F24C99" w:rsidDel="00D977FA">
          <w:rPr>
            <w:b w:val="0"/>
          </w:rPr>
          <w:delText xml:space="preserve"> </w:delText>
        </w:r>
      </w:del>
      <w:ins w:id="42" w:author="Danielle Griego" w:date="2018-11-30T09:21:00Z">
        <w:r w:rsidR="00D977FA">
          <w:rPr>
            <w:b w:val="0"/>
          </w:rPr>
          <w:t>including</w:t>
        </w:r>
        <w:r w:rsidR="00D977FA" w:rsidRPr="00F24C99">
          <w:rPr>
            <w:b w:val="0"/>
          </w:rPr>
          <w:t xml:space="preserve"> </w:t>
        </w:r>
      </w:ins>
      <w:r w:rsidRPr="00F24C99">
        <w:rPr>
          <w:b w:val="0"/>
        </w:rPr>
        <w:t xml:space="preserve">peer effects, </w:t>
      </w:r>
      <w:r>
        <w:rPr>
          <w:b w:val="0"/>
        </w:rPr>
        <w:t xml:space="preserve">building types etc. </w:t>
      </w:r>
    </w:p>
    <w:p w14:paraId="72CCB43C" w14:textId="034396BF" w:rsidR="009B08D2" w:rsidRPr="00F24C99" w:rsidRDefault="00F76B01" w:rsidP="009B08D2">
      <w:pPr>
        <w:pStyle w:val="ListParagraph"/>
        <w:numPr>
          <w:ilvl w:val="1"/>
          <w:numId w:val="7"/>
        </w:numPr>
        <w:rPr>
          <w:b w:val="0"/>
        </w:rPr>
      </w:pPr>
      <w:r>
        <w:rPr>
          <w:b w:val="0"/>
        </w:rPr>
        <w:t>Agent Based Modelling Techniques</w:t>
      </w:r>
    </w:p>
    <w:p w14:paraId="0D99356C" w14:textId="1AE42821" w:rsidR="009B08D2" w:rsidRPr="00F76B01" w:rsidRDefault="00F76B01" w:rsidP="00F76B01">
      <w:pPr>
        <w:pStyle w:val="ListParagraph"/>
        <w:numPr>
          <w:ilvl w:val="1"/>
          <w:numId w:val="7"/>
        </w:numPr>
        <w:rPr>
          <w:b w:val="0"/>
        </w:rPr>
      </w:pPr>
      <w:r>
        <w:rPr>
          <w:b w:val="0"/>
        </w:rPr>
        <w:t>Electricity pricing strategies</w:t>
      </w:r>
      <w:r w:rsidR="009B08D2" w:rsidRPr="00F24C99">
        <w:rPr>
          <w:b w:val="0"/>
        </w:rPr>
        <w:t xml:space="preserve"> from local utility (EWZ in this case)</w:t>
      </w:r>
    </w:p>
    <w:p w14:paraId="1C7F9693" w14:textId="1C030337" w:rsidR="00041959" w:rsidRPr="00041959" w:rsidRDefault="00041959" w:rsidP="00376A3D">
      <w:pPr>
        <w:pStyle w:val="ListParagraph"/>
        <w:numPr>
          <w:ilvl w:val="0"/>
          <w:numId w:val="7"/>
        </w:numPr>
      </w:pPr>
      <w:r w:rsidRPr="00041959">
        <w:t>Data Collection:</w:t>
      </w:r>
    </w:p>
    <w:p w14:paraId="15677252" w14:textId="3E865E81" w:rsidR="00041959" w:rsidRPr="00F76B01" w:rsidRDefault="00041959" w:rsidP="00F76B01">
      <w:pPr>
        <w:pStyle w:val="ListParagraph"/>
        <w:numPr>
          <w:ilvl w:val="1"/>
          <w:numId w:val="7"/>
        </w:numPr>
        <w:rPr>
          <w:b w:val="0"/>
        </w:rPr>
      </w:pPr>
      <w:r>
        <w:rPr>
          <w:b w:val="0"/>
        </w:rPr>
        <w:t>Policy projections</w:t>
      </w:r>
      <w:r w:rsidR="00F76B01">
        <w:rPr>
          <w:b w:val="0"/>
        </w:rPr>
        <w:t xml:space="preserve">, </w:t>
      </w:r>
      <w:r w:rsidRPr="00F76B01">
        <w:rPr>
          <w:b w:val="0"/>
        </w:rPr>
        <w:t>Electricity Prices, Utility strategies, PV prices, capacity factors etc.</w:t>
      </w:r>
    </w:p>
    <w:p w14:paraId="4AC0CCF6" w14:textId="1DFDC41F" w:rsidR="00BE1630" w:rsidRDefault="00BE1630" w:rsidP="00041959">
      <w:pPr>
        <w:pStyle w:val="ListParagraph"/>
        <w:numPr>
          <w:ilvl w:val="1"/>
          <w:numId w:val="7"/>
        </w:numPr>
        <w:rPr>
          <w:b w:val="0"/>
        </w:rPr>
      </w:pPr>
      <w:r>
        <w:rPr>
          <w:b w:val="0"/>
        </w:rPr>
        <w:t>Input data to the ABM – includes output of the CEA like radiation and demand profiles, generated by running the CEA models.</w:t>
      </w:r>
    </w:p>
    <w:p w14:paraId="4387D132" w14:textId="4CE16766" w:rsidR="00376A3D" w:rsidRPr="009D3603" w:rsidRDefault="00041959" w:rsidP="00376A3D">
      <w:pPr>
        <w:pStyle w:val="ListParagraph"/>
        <w:numPr>
          <w:ilvl w:val="0"/>
          <w:numId w:val="7"/>
        </w:numPr>
        <w:rPr>
          <w:b w:val="0"/>
        </w:rPr>
      </w:pPr>
      <w:r w:rsidRPr="00041959">
        <w:t>Modelling:</w:t>
      </w:r>
      <w:r>
        <w:rPr>
          <w:b w:val="0"/>
        </w:rPr>
        <w:t xml:space="preserve"> </w:t>
      </w:r>
      <w:r w:rsidR="00376A3D" w:rsidRPr="009D3603">
        <w:rPr>
          <w:b w:val="0"/>
        </w:rPr>
        <w:t xml:space="preserve">Merging Sabine’s Zurich </w:t>
      </w:r>
      <w:r w:rsidR="00F76B01">
        <w:rPr>
          <w:b w:val="0"/>
        </w:rPr>
        <w:t>Alt-</w:t>
      </w:r>
      <w:r w:rsidR="00376A3D" w:rsidRPr="009D3603">
        <w:rPr>
          <w:b w:val="0"/>
        </w:rPr>
        <w:t>Wiedikon energy models on the CEA tool with the existing ABM model from the paper</w:t>
      </w:r>
      <w:bookmarkEnd w:id="39"/>
      <w:r w:rsidR="00522C5A">
        <w:rPr>
          <w:b w:val="0"/>
        </w:rPr>
        <w:t>; adding collective decision-</w:t>
      </w:r>
      <w:r w:rsidR="00F76B01">
        <w:rPr>
          <w:b w:val="0"/>
        </w:rPr>
        <w:t>making module to model community PV adoption</w:t>
      </w:r>
    </w:p>
    <w:p w14:paraId="38F6D456" w14:textId="26D5B79A" w:rsidR="00376A3D" w:rsidRPr="00041959" w:rsidRDefault="006059E8" w:rsidP="00041959">
      <w:pPr>
        <w:pStyle w:val="ListParagraph"/>
        <w:numPr>
          <w:ilvl w:val="0"/>
          <w:numId w:val="7"/>
        </w:numPr>
        <w:rPr>
          <w:b w:val="0"/>
        </w:rPr>
      </w:pPr>
      <w:r>
        <w:t xml:space="preserve">Analysis: </w:t>
      </w:r>
      <w:r w:rsidR="00376A3D" w:rsidRPr="002715AD">
        <w:rPr>
          <w:b w:val="0"/>
        </w:rPr>
        <w:t>Run ABM</w:t>
      </w:r>
      <w:r w:rsidR="00F76B01">
        <w:rPr>
          <w:b w:val="0"/>
        </w:rPr>
        <w:t>s</w:t>
      </w:r>
      <w:r w:rsidR="00376A3D" w:rsidRPr="00041959">
        <w:t xml:space="preserve"> </w:t>
      </w:r>
      <w:r w:rsidR="00376A3D" w:rsidRPr="009D3603">
        <w:rPr>
          <w:b w:val="0"/>
        </w:rPr>
        <w:t xml:space="preserve">for different scenarios </w:t>
      </w:r>
      <w:r w:rsidR="003D138A">
        <w:rPr>
          <w:b w:val="0"/>
        </w:rPr>
        <w:t>as explained in C</w:t>
      </w:r>
      <w:r w:rsidR="00041959">
        <w:rPr>
          <w:b w:val="0"/>
        </w:rPr>
        <w:t xml:space="preserve"> above</w:t>
      </w:r>
      <w:r w:rsidR="00741729">
        <w:rPr>
          <w:b w:val="0"/>
        </w:rPr>
        <w:t>.</w:t>
      </w:r>
    </w:p>
    <w:p w14:paraId="703CAAFA" w14:textId="622C0AF3" w:rsidR="00376A3D" w:rsidRPr="009D3603" w:rsidRDefault="00041959" w:rsidP="00376A3D">
      <w:pPr>
        <w:pStyle w:val="ListParagraph"/>
        <w:numPr>
          <w:ilvl w:val="0"/>
          <w:numId w:val="7"/>
        </w:numPr>
        <w:rPr>
          <w:b w:val="0"/>
        </w:rPr>
      </w:pPr>
      <w:r w:rsidRPr="00041959">
        <w:t>P</w:t>
      </w:r>
      <w:r w:rsidR="00376A3D" w:rsidRPr="00041959">
        <w:t>olicy recommendations</w:t>
      </w:r>
      <w:r w:rsidR="00376A3D" w:rsidRPr="009D3603">
        <w:rPr>
          <w:b w:val="0"/>
        </w:rPr>
        <w:t xml:space="preserve"> for greater solar PV adoption and </w:t>
      </w:r>
      <w:r w:rsidR="00191ED5">
        <w:rPr>
          <w:b w:val="0"/>
        </w:rPr>
        <w:t xml:space="preserve">minimized </w:t>
      </w:r>
      <w:r>
        <w:rPr>
          <w:b w:val="0"/>
        </w:rPr>
        <w:t xml:space="preserve">utility electricity price </w:t>
      </w:r>
      <w:r w:rsidR="00191ED5">
        <w:rPr>
          <w:b w:val="0"/>
        </w:rPr>
        <w:t>increase</w:t>
      </w:r>
      <w:r w:rsidR="00741729">
        <w:rPr>
          <w:b w:val="0"/>
        </w:rPr>
        <w:t>.</w:t>
      </w:r>
    </w:p>
    <w:p w14:paraId="62781A73" w14:textId="40C0D1D8" w:rsidR="00376A3D" w:rsidRPr="00CD0F79" w:rsidRDefault="00376A3D" w:rsidP="00376A3D">
      <w:pPr>
        <w:pStyle w:val="ListParagraph"/>
        <w:numPr>
          <w:ilvl w:val="0"/>
          <w:numId w:val="7"/>
        </w:numPr>
      </w:pPr>
      <w:r w:rsidRPr="00041959">
        <w:t>Report</w:t>
      </w:r>
      <w:r w:rsidRPr="009D3603">
        <w:rPr>
          <w:b w:val="0"/>
        </w:rPr>
        <w:t xml:space="preserve"> preparation</w:t>
      </w:r>
      <w:r w:rsidR="00041959">
        <w:rPr>
          <w:b w:val="0"/>
        </w:rPr>
        <w:t xml:space="preserve"> and presentation</w:t>
      </w:r>
      <w:r w:rsidR="00741729">
        <w:rPr>
          <w:b w:val="0"/>
        </w:rPr>
        <w:t>.</w:t>
      </w:r>
    </w:p>
    <w:p w14:paraId="410C48A1" w14:textId="4183EE4F" w:rsidR="00CD0F79" w:rsidRDefault="00CD0F79" w:rsidP="00CD0F79"/>
    <w:p w14:paraId="7D5A19CC" w14:textId="40D7B4C0" w:rsidR="002919A0" w:rsidRDefault="002919A0" w:rsidP="00CD0F79">
      <w:r>
        <w:t xml:space="preserve">Please refer </w:t>
      </w:r>
      <w:r>
        <w:fldChar w:fldCharType="begin"/>
      </w:r>
      <w:r>
        <w:instrText xml:space="preserve"> REF _Ref530999547 \h </w:instrText>
      </w:r>
      <w:r>
        <w:fldChar w:fldCharType="separate"/>
      </w:r>
      <w:r w:rsidR="00522C5A">
        <w:t xml:space="preserve">Table </w:t>
      </w:r>
      <w:r w:rsidR="00522C5A">
        <w:rPr>
          <w:noProof/>
        </w:rPr>
        <w:t>2</w:t>
      </w:r>
      <w:r>
        <w:fldChar w:fldCharType="end"/>
      </w:r>
      <w:r>
        <w:t xml:space="preserve"> for the Timeline.</w:t>
      </w:r>
    </w:p>
    <w:p w14:paraId="5C00D916" w14:textId="77777777" w:rsidR="00BE1630" w:rsidRDefault="00BE1630" w:rsidP="00FE5ED7">
      <w:pPr>
        <w:keepNext/>
        <w:rPr>
          <w:noProof/>
        </w:rPr>
      </w:pPr>
    </w:p>
    <w:p w14:paraId="1DA2A80F" w14:textId="1684DC48" w:rsidR="00FE5ED7" w:rsidRDefault="00F76B01" w:rsidP="00FE5ED7">
      <w:pPr>
        <w:keepNext/>
      </w:pPr>
      <w:r>
        <w:rPr>
          <w:noProof/>
          <w:lang w:val="en-US" w:eastAsia="en-US"/>
        </w:rPr>
        <w:drawing>
          <wp:inline distT="0" distB="0" distL="0" distR="0" wp14:anchorId="632A9AEF" wp14:editId="46BE7373">
            <wp:extent cx="6212935" cy="21916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935" cy="21916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91EF2C" w14:textId="462030FF" w:rsidR="00CD0F79" w:rsidRDefault="00FE5ED7" w:rsidP="00FE5ED7">
      <w:pPr>
        <w:pStyle w:val="Caption"/>
      </w:pPr>
      <w:bookmarkStart w:id="43" w:name="_Ref53099954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22C5A">
        <w:rPr>
          <w:noProof/>
        </w:rPr>
        <w:t>2</w:t>
      </w:r>
      <w:r>
        <w:fldChar w:fldCharType="end"/>
      </w:r>
      <w:bookmarkEnd w:id="43"/>
      <w:r>
        <w:t xml:space="preserve">: Timeline </w:t>
      </w:r>
    </w:p>
    <w:bookmarkEnd w:id="40"/>
    <w:p w14:paraId="7BA48AF7" w14:textId="4CE981C8" w:rsidR="00376A3D" w:rsidRDefault="00376A3D" w:rsidP="00376A3D"/>
    <w:p w14:paraId="3524A169" w14:textId="24B1229E" w:rsidR="005F636A" w:rsidRDefault="005F636A" w:rsidP="005F636A">
      <w:pPr>
        <w:pStyle w:val="Heading1"/>
      </w:pPr>
      <w:del w:id="44" w:author="Danielle Griego" w:date="2018-11-30T09:03:00Z">
        <w:r w:rsidDel="001068F8">
          <w:delText>E</w:delText>
        </w:r>
      </w:del>
      <w:ins w:id="45" w:author="Danielle Griego" w:date="2018-11-30T09:03:00Z">
        <w:r w:rsidR="001068F8">
          <w:t>F</w:t>
        </w:r>
      </w:ins>
      <w:r>
        <w:tab/>
      </w:r>
      <w:commentRangeStart w:id="46"/>
      <w:r>
        <w:t>Contribution</w:t>
      </w:r>
      <w:commentRangeEnd w:id="46"/>
      <w:r w:rsidR="00756325">
        <w:rPr>
          <w:rStyle w:val="CommentReference"/>
          <w:b w:val="0"/>
        </w:rPr>
        <w:commentReference w:id="46"/>
      </w:r>
    </w:p>
    <w:p w14:paraId="44F2C308" w14:textId="1AFFF521" w:rsidR="005F636A" w:rsidRDefault="005F636A" w:rsidP="005F636A">
      <w:pPr>
        <w:ind w:left="0" w:firstLine="0"/>
      </w:pPr>
      <w:r>
        <w:t xml:space="preserve">This thesis aims to show the difference between </w:t>
      </w:r>
      <w:ins w:id="48" w:author="Danielle Griego" w:date="2018-11-30T09:22:00Z">
        <w:r w:rsidR="00D977FA">
          <w:t xml:space="preserve">PV </w:t>
        </w:r>
      </w:ins>
      <w:r>
        <w:t xml:space="preserve">adoption levels of </w:t>
      </w:r>
      <w:proofErr w:type="gramStart"/>
      <w:r>
        <w:t>individuals</w:t>
      </w:r>
      <w:proofErr w:type="gramEnd"/>
      <w:r>
        <w:t xml:space="preserve"> vs communities in Zurich. The main contribution will be the use of ABM for collective decision making for </w:t>
      </w:r>
      <w:proofErr w:type="gramStart"/>
      <w:r>
        <w:t xml:space="preserve">community PV adoption, and how this is dependent on a variety of factors like </w:t>
      </w:r>
      <w:r w:rsidR="009F3705">
        <w:t xml:space="preserve">policy, electricity </w:t>
      </w:r>
      <w:r w:rsidR="009F3705">
        <w:lastRenderedPageBreak/>
        <w:t>tariffs and ownership business models</w:t>
      </w:r>
      <w:proofErr w:type="gramEnd"/>
      <w:r w:rsidR="009F3705">
        <w:t>. Policy recommendations based on scenarios simulated, specific to community PV adoption will also be a novel contribution of this thesis.</w:t>
      </w:r>
    </w:p>
    <w:p w14:paraId="4ACE093C" w14:textId="77777777" w:rsidR="002F7F71" w:rsidRPr="005F636A" w:rsidRDefault="002F7F71" w:rsidP="005F636A">
      <w:pPr>
        <w:ind w:left="0" w:firstLine="0"/>
      </w:pPr>
    </w:p>
    <w:p w14:paraId="0480BE92" w14:textId="425D4D6A" w:rsidR="0052619A" w:rsidRPr="001B6CE6" w:rsidRDefault="005F636A" w:rsidP="005F636A">
      <w:pPr>
        <w:pStyle w:val="Heading1"/>
      </w:pPr>
      <w:del w:id="49" w:author="Danielle Griego" w:date="2018-11-30T09:04:00Z">
        <w:r w:rsidDel="001068F8">
          <w:delText>F</w:delText>
        </w:r>
      </w:del>
      <w:ins w:id="50" w:author="Danielle Griego" w:date="2018-11-30T09:04:00Z">
        <w:r w:rsidR="001068F8">
          <w:t>G</w:t>
        </w:r>
      </w:ins>
      <w:r w:rsidR="0052619A" w:rsidRPr="001B6CE6">
        <w:tab/>
        <w:t>References</w:t>
      </w:r>
    </w:p>
    <w:p w14:paraId="5A1B8F33" w14:textId="081B2A0F" w:rsidR="0052619A" w:rsidRDefault="002919A0" w:rsidP="00BC2754">
      <w:pPr>
        <w:jc w:val="left"/>
      </w:pPr>
      <w:r>
        <w:t xml:space="preserve"> </w:t>
      </w:r>
      <w:r w:rsidR="00BC2754">
        <w:t>[1]</w:t>
      </w:r>
      <w:r w:rsidR="00BC2754">
        <w:tab/>
        <w:t>Energy Act 730.0</w:t>
      </w:r>
      <w:r w:rsidR="0075442F">
        <w:t>, Swiss Federal Office of Energy (SFOE</w:t>
      </w:r>
      <w:proofErr w:type="gramStart"/>
      <w:r w:rsidR="0075442F">
        <w:t>)</w:t>
      </w:r>
      <w:proofErr w:type="gramEnd"/>
      <w:r w:rsidR="00BC2754">
        <w:br/>
      </w:r>
      <w:hyperlink r:id="rId19" w:history="1">
        <w:r w:rsidR="00FE5ED7" w:rsidRPr="00D97C7C">
          <w:rPr>
            <w:rStyle w:val="Hyperlink"/>
          </w:rPr>
          <w:t>https://www.admin.ch/opc/fr/classified-compilation/20121295/index.html</w:t>
        </w:r>
      </w:hyperlink>
    </w:p>
    <w:p w14:paraId="3374A6F8" w14:textId="62524A5A" w:rsidR="00741729" w:rsidRDefault="00FE5ED7" w:rsidP="00741729">
      <w:pPr>
        <w:autoSpaceDE w:val="0"/>
        <w:autoSpaceDN w:val="0"/>
        <w:adjustRightInd w:val="0"/>
        <w:spacing w:after="0"/>
        <w:ind w:left="0" w:firstLine="0"/>
        <w:jc w:val="left"/>
        <w:rPr>
          <w:rFonts w:ascii="AdvOT596495f2" w:hAnsi="AdvOT596495f2" w:cs="AdvOT596495f2"/>
          <w:sz w:val="21"/>
          <w:szCs w:val="21"/>
          <w:lang w:val="en-IN"/>
        </w:rPr>
      </w:pPr>
      <w:r>
        <w:t>[2]</w:t>
      </w:r>
      <w:r>
        <w:tab/>
      </w:r>
      <w:r w:rsidR="00741729">
        <w:rPr>
          <w:rFonts w:ascii="AdvOT596495f2" w:hAnsi="AdvOT596495f2" w:cs="AdvOT596495f2"/>
          <w:sz w:val="21"/>
          <w:szCs w:val="21"/>
          <w:lang w:val="en-IN"/>
        </w:rPr>
        <w:t xml:space="preserve">Mohammed </w:t>
      </w:r>
      <w:proofErr w:type="spellStart"/>
      <w:r w:rsidR="00741729">
        <w:rPr>
          <w:rFonts w:ascii="AdvOT596495f2" w:hAnsi="AdvOT596495f2" w:cs="AdvOT596495f2"/>
          <w:sz w:val="21"/>
          <w:szCs w:val="21"/>
          <w:lang w:val="en-IN"/>
        </w:rPr>
        <w:t>Muaafa</w:t>
      </w:r>
      <w:proofErr w:type="spellEnd"/>
      <w:r w:rsidR="00741729">
        <w:rPr>
          <w:rFonts w:ascii="AdvOT596495f2" w:hAnsi="AdvOT596495f2" w:cs="AdvOT596495f2"/>
          <w:sz w:val="21"/>
          <w:szCs w:val="21"/>
          <w:lang w:val="en-IN"/>
        </w:rPr>
        <w:t xml:space="preserve">, Iqbal </w:t>
      </w:r>
      <w:proofErr w:type="spellStart"/>
      <w:r w:rsidR="00741729">
        <w:rPr>
          <w:rFonts w:ascii="AdvOT596495f2" w:hAnsi="AdvOT596495f2" w:cs="AdvOT596495f2"/>
          <w:sz w:val="21"/>
          <w:szCs w:val="21"/>
          <w:lang w:val="en-IN"/>
        </w:rPr>
        <w:t>Adjali</w:t>
      </w:r>
      <w:proofErr w:type="spellEnd"/>
      <w:r w:rsidR="00741729">
        <w:rPr>
          <w:rFonts w:ascii="AdvOT596495f2" w:hAnsi="AdvOT596495f2" w:cs="AdvOT596495f2"/>
          <w:sz w:val="21"/>
          <w:szCs w:val="21"/>
          <w:lang w:val="en-IN"/>
        </w:rPr>
        <w:t>, Patrick Bean, Rolando Fuentes, Steven O. Kimbrough,</w:t>
      </w:r>
    </w:p>
    <w:p w14:paraId="06FD2DFD" w14:textId="1DBF6258" w:rsidR="00FE5ED7" w:rsidRDefault="00741729" w:rsidP="00741729">
      <w:pPr>
        <w:autoSpaceDE w:val="0"/>
        <w:autoSpaceDN w:val="0"/>
        <w:adjustRightInd w:val="0"/>
        <w:spacing w:after="0"/>
        <w:ind w:firstLine="0"/>
        <w:jc w:val="left"/>
        <w:rPr>
          <w:rFonts w:ascii="AdvOT596495f2" w:hAnsi="AdvOT596495f2" w:cs="AdvOT596495f2"/>
          <w:sz w:val="21"/>
          <w:szCs w:val="21"/>
          <w:lang w:val="en-IN"/>
        </w:rPr>
      </w:pPr>
      <w:r>
        <w:rPr>
          <w:rFonts w:ascii="AdvOT596495f2" w:hAnsi="AdvOT596495f2" w:cs="AdvOT596495f2"/>
          <w:sz w:val="21"/>
          <w:szCs w:val="21"/>
          <w:lang w:val="en-IN"/>
        </w:rPr>
        <w:t>Frederic H. Murphy</w:t>
      </w:r>
      <w:r w:rsidRPr="00741729">
        <w:rPr>
          <w:rFonts w:ascii="AdvOT596495f2" w:hAnsi="AdvOT596495f2" w:cs="AdvOT596495f2"/>
          <w:sz w:val="21"/>
          <w:szCs w:val="21"/>
          <w:lang w:val="en-IN"/>
        </w:rPr>
        <w:t>, Can adoption of rooftop solar panels trigger a utility death spiral? A tale of</w:t>
      </w:r>
      <w:r>
        <w:rPr>
          <w:rFonts w:ascii="AdvOT596495f2" w:hAnsi="AdvOT596495f2" w:cs="AdvOT596495f2"/>
          <w:sz w:val="21"/>
          <w:szCs w:val="21"/>
          <w:lang w:val="en-IN"/>
        </w:rPr>
        <w:t xml:space="preserve"> </w:t>
      </w:r>
      <w:r w:rsidRPr="00741729">
        <w:rPr>
          <w:rFonts w:ascii="AdvOT596495f2" w:hAnsi="AdvOT596495f2" w:cs="AdvOT596495f2"/>
          <w:sz w:val="21"/>
          <w:szCs w:val="21"/>
          <w:lang w:val="en-IN"/>
        </w:rPr>
        <w:t>two U.S. cities</w:t>
      </w:r>
      <w:r>
        <w:rPr>
          <w:rFonts w:ascii="AdvOT596495f2" w:hAnsi="AdvOT596495f2" w:cs="AdvOT596495f2"/>
          <w:sz w:val="21"/>
          <w:szCs w:val="21"/>
          <w:lang w:val="en-IN"/>
        </w:rPr>
        <w:t>,</w:t>
      </w:r>
      <w:r w:rsidRPr="00741729">
        <w:rPr>
          <w:rFonts w:ascii="AdvOT596495f2" w:hAnsi="AdvOT596495f2" w:cs="AdvOT596495f2"/>
          <w:sz w:val="21"/>
          <w:szCs w:val="21"/>
          <w:lang w:val="en-IN"/>
        </w:rPr>
        <w:t xml:space="preserve"> Energy Rese</w:t>
      </w:r>
      <w:r>
        <w:rPr>
          <w:rFonts w:ascii="AdvOT596495f2" w:hAnsi="AdvOT596495f2" w:cs="AdvOT596495f2"/>
          <w:sz w:val="21"/>
          <w:szCs w:val="21"/>
          <w:lang w:val="en-IN"/>
        </w:rPr>
        <w:t xml:space="preserve">arch &amp; Social Science 34 (2017) </w:t>
      </w:r>
      <w:r w:rsidRPr="00741729">
        <w:rPr>
          <w:rFonts w:ascii="AdvOT596495f2" w:hAnsi="AdvOT596495f2" w:cs="AdvOT596495f2"/>
          <w:sz w:val="21"/>
          <w:szCs w:val="21"/>
          <w:lang w:val="en-IN"/>
        </w:rPr>
        <w:t>154–162</w:t>
      </w:r>
    </w:p>
    <w:p w14:paraId="1952692E" w14:textId="77777777" w:rsidR="00741729" w:rsidRDefault="00741729" w:rsidP="00741729">
      <w:pPr>
        <w:autoSpaceDE w:val="0"/>
        <w:autoSpaceDN w:val="0"/>
        <w:adjustRightInd w:val="0"/>
        <w:spacing w:after="0"/>
        <w:ind w:firstLine="0"/>
        <w:jc w:val="left"/>
        <w:rPr>
          <w:rFonts w:ascii="AdvOT596495f2" w:hAnsi="AdvOT596495f2" w:cs="AdvOT596495f2"/>
          <w:sz w:val="21"/>
          <w:szCs w:val="21"/>
          <w:lang w:val="en-IN"/>
        </w:rPr>
      </w:pPr>
    </w:p>
    <w:p w14:paraId="3FCCFDA4" w14:textId="26926E09" w:rsidR="00741729" w:rsidRDefault="00741729" w:rsidP="00741729">
      <w:pPr>
        <w:autoSpaceDE w:val="0"/>
        <w:autoSpaceDN w:val="0"/>
        <w:adjustRightInd w:val="0"/>
        <w:spacing w:after="0"/>
        <w:jc w:val="left"/>
        <w:rPr>
          <w:rFonts w:ascii="AdvOT596495f2" w:hAnsi="AdvOT596495f2" w:cs="AdvOT596495f2"/>
          <w:sz w:val="21"/>
          <w:szCs w:val="21"/>
          <w:lang w:val="en-IN"/>
        </w:rPr>
      </w:pPr>
      <w:r>
        <w:rPr>
          <w:rFonts w:ascii="AdvOT596495f2" w:hAnsi="AdvOT596495f2" w:cs="AdvOT596495f2"/>
          <w:sz w:val="21"/>
          <w:szCs w:val="21"/>
          <w:lang w:val="en-IN"/>
        </w:rPr>
        <w:t>[3]</w:t>
      </w:r>
      <w:r>
        <w:rPr>
          <w:rFonts w:ascii="AdvOT596495f2" w:hAnsi="AdvOT596495f2" w:cs="AdvOT596495f2"/>
          <w:sz w:val="21"/>
          <w:szCs w:val="21"/>
          <w:lang w:val="en-IN"/>
        </w:rPr>
        <w:tab/>
      </w:r>
      <w:r w:rsidRPr="00741729">
        <w:rPr>
          <w:rFonts w:ascii="AdvOT596495f2" w:hAnsi="AdvOT596495f2" w:cs="AdvOT596495f2"/>
          <w:sz w:val="21"/>
          <w:szCs w:val="21"/>
          <w:lang w:val="en-IN"/>
        </w:rPr>
        <w:t>Ni</w:t>
      </w:r>
      <w:r>
        <w:rPr>
          <w:rFonts w:ascii="AdvOT596495f2" w:hAnsi="AdvOT596495f2" w:cs="AdvOT596495f2"/>
          <w:sz w:val="21"/>
          <w:szCs w:val="21"/>
          <w:lang w:val="en-IN"/>
        </w:rPr>
        <w:t>cholas D. Laws, Brenden P. Epps</w:t>
      </w:r>
      <w:r w:rsidRPr="00741729">
        <w:rPr>
          <w:rFonts w:ascii="AdvOT596495f2" w:hAnsi="AdvOT596495f2" w:cs="AdvOT596495f2"/>
          <w:sz w:val="21"/>
          <w:szCs w:val="21"/>
          <w:lang w:val="en-IN"/>
        </w:rPr>
        <w:t xml:space="preserve">, Steven O. Peterson, Mark S. Laser, G. </w:t>
      </w:r>
      <w:proofErr w:type="spellStart"/>
      <w:r w:rsidRPr="00741729">
        <w:rPr>
          <w:rFonts w:ascii="AdvOT596495f2" w:hAnsi="AdvOT596495f2" w:cs="AdvOT596495f2"/>
          <w:sz w:val="21"/>
          <w:szCs w:val="21"/>
          <w:lang w:val="en-IN"/>
        </w:rPr>
        <w:t>Kamau</w:t>
      </w:r>
      <w:proofErr w:type="spellEnd"/>
      <w:r w:rsidRPr="00741729">
        <w:rPr>
          <w:rFonts w:ascii="AdvOT596495f2" w:hAnsi="AdvOT596495f2" w:cs="AdvOT596495f2"/>
          <w:sz w:val="21"/>
          <w:szCs w:val="21"/>
          <w:lang w:val="en-IN"/>
        </w:rPr>
        <w:t xml:space="preserve"> </w:t>
      </w:r>
      <w:proofErr w:type="spellStart"/>
      <w:r w:rsidRPr="00741729">
        <w:rPr>
          <w:rFonts w:ascii="AdvOT596495f2" w:hAnsi="AdvOT596495f2" w:cs="AdvOT596495f2"/>
          <w:sz w:val="21"/>
          <w:szCs w:val="21"/>
          <w:lang w:val="en-IN"/>
        </w:rPr>
        <w:t>Wanjiru</w:t>
      </w:r>
      <w:proofErr w:type="spellEnd"/>
      <w:r w:rsidRPr="00741729">
        <w:rPr>
          <w:rFonts w:ascii="AdvOT596495f2" w:hAnsi="AdvOT596495f2" w:cs="AdvOT596495f2"/>
          <w:sz w:val="21"/>
          <w:szCs w:val="21"/>
          <w:lang w:val="en-IN"/>
        </w:rPr>
        <w:t>, On the utility death spiral and the impact of utility rate structures on the</w:t>
      </w:r>
      <w:r>
        <w:rPr>
          <w:rFonts w:ascii="AdvOT596495f2" w:hAnsi="AdvOT596495f2" w:cs="AdvOT596495f2"/>
          <w:sz w:val="21"/>
          <w:szCs w:val="21"/>
          <w:lang w:val="en-IN"/>
        </w:rPr>
        <w:t xml:space="preserve"> </w:t>
      </w:r>
      <w:r w:rsidRPr="00741729">
        <w:rPr>
          <w:rFonts w:ascii="AdvOT596495f2" w:hAnsi="AdvOT596495f2" w:cs="AdvOT596495f2"/>
          <w:sz w:val="21"/>
          <w:szCs w:val="21"/>
          <w:lang w:val="en-IN"/>
        </w:rPr>
        <w:t>adoption of residential solar photovoltaics and energy storage, Applied Energy 185 (2017) 627–641</w:t>
      </w:r>
    </w:p>
    <w:p w14:paraId="5A941E9E" w14:textId="77777777" w:rsidR="002C5B98" w:rsidRDefault="002C5B98" w:rsidP="00741729">
      <w:pPr>
        <w:autoSpaceDE w:val="0"/>
        <w:autoSpaceDN w:val="0"/>
        <w:adjustRightInd w:val="0"/>
        <w:spacing w:after="0"/>
        <w:jc w:val="left"/>
        <w:rPr>
          <w:rFonts w:ascii="AdvOT596495f2" w:hAnsi="AdvOT596495f2" w:cs="AdvOT596495f2"/>
          <w:sz w:val="21"/>
          <w:szCs w:val="21"/>
          <w:lang w:val="en-IN"/>
        </w:rPr>
      </w:pPr>
    </w:p>
    <w:p w14:paraId="6067F1CB" w14:textId="145234E3" w:rsidR="00741729" w:rsidRDefault="00741729" w:rsidP="002C5B98">
      <w:pPr>
        <w:autoSpaceDE w:val="0"/>
        <w:autoSpaceDN w:val="0"/>
        <w:adjustRightInd w:val="0"/>
        <w:spacing w:after="0"/>
        <w:jc w:val="left"/>
        <w:rPr>
          <w:rFonts w:ascii="AdvOT596495f2" w:hAnsi="AdvOT596495f2" w:cs="AdvOT596495f2"/>
          <w:sz w:val="21"/>
          <w:szCs w:val="21"/>
          <w:lang w:val="en-IN"/>
        </w:rPr>
      </w:pPr>
      <w:r>
        <w:rPr>
          <w:rFonts w:ascii="AdvOT596495f2" w:hAnsi="AdvOT596495f2" w:cs="AdvOT596495f2"/>
          <w:sz w:val="21"/>
          <w:szCs w:val="21"/>
          <w:lang w:val="en-IN"/>
        </w:rPr>
        <w:t>[4]</w:t>
      </w:r>
      <w:r w:rsidR="002C5B98">
        <w:rPr>
          <w:rFonts w:ascii="AdvOT596495f2" w:hAnsi="AdvOT596495f2" w:cs="AdvOT596495f2"/>
          <w:sz w:val="21"/>
          <w:szCs w:val="21"/>
          <w:lang w:val="en-IN"/>
        </w:rPr>
        <w:tab/>
      </w:r>
      <w:r w:rsidR="002C5B98" w:rsidRPr="002C5B98">
        <w:rPr>
          <w:rFonts w:ascii="AdvOT596495f2" w:hAnsi="AdvOT596495f2" w:cs="AdvOT596495f2"/>
          <w:sz w:val="21"/>
          <w:szCs w:val="21"/>
          <w:lang w:val="en-IN"/>
        </w:rPr>
        <w:t>Kenneth W. Costello and Ross C. Hemphill</w:t>
      </w:r>
      <w:r w:rsidR="002C5B98">
        <w:rPr>
          <w:rFonts w:ascii="AdvOT596495f2" w:hAnsi="AdvOT596495f2" w:cs="AdvOT596495f2"/>
          <w:sz w:val="21"/>
          <w:szCs w:val="21"/>
          <w:lang w:val="en-IN"/>
        </w:rPr>
        <w:t>,</w:t>
      </w:r>
      <w:r w:rsidR="002C5B98" w:rsidRPr="002C5B98">
        <w:t xml:space="preserve"> </w:t>
      </w:r>
      <w:r w:rsidR="002C5B98" w:rsidRPr="002C5B98">
        <w:rPr>
          <w:rFonts w:ascii="AdvOT596495f2" w:hAnsi="AdvOT596495f2" w:cs="AdvOT596495f2"/>
          <w:sz w:val="21"/>
          <w:szCs w:val="21"/>
          <w:lang w:val="en-IN"/>
        </w:rPr>
        <w:t>Electric Utilities’ ‘Death Spiral’:</w:t>
      </w:r>
      <w:r w:rsidR="002C5B98">
        <w:rPr>
          <w:rFonts w:ascii="AdvOT596495f2" w:hAnsi="AdvOT596495f2" w:cs="AdvOT596495f2"/>
          <w:sz w:val="21"/>
          <w:szCs w:val="21"/>
          <w:lang w:val="en-IN"/>
        </w:rPr>
        <w:t xml:space="preserve"> </w:t>
      </w:r>
      <w:r w:rsidR="002C5B98" w:rsidRPr="002C5B98">
        <w:rPr>
          <w:rFonts w:ascii="AdvOT596495f2" w:hAnsi="AdvOT596495f2" w:cs="AdvOT596495f2"/>
          <w:sz w:val="21"/>
          <w:szCs w:val="21"/>
          <w:lang w:val="en-IN"/>
        </w:rPr>
        <w:t>Hyperbole or Reality?</w:t>
      </w:r>
      <w:r w:rsidR="002C5B98">
        <w:rPr>
          <w:rFonts w:ascii="AdvOT596495f2" w:hAnsi="AdvOT596495f2" w:cs="AdvOT596495f2"/>
          <w:sz w:val="21"/>
          <w:szCs w:val="21"/>
          <w:lang w:val="en-IN"/>
        </w:rPr>
        <w:t xml:space="preserve"> Available: </w:t>
      </w:r>
      <w:r w:rsidR="002C5B98" w:rsidRPr="002C5B98">
        <w:rPr>
          <w:rFonts w:ascii="AdvP1491" w:hAnsi="AdvP1491" w:cs="AdvP1491"/>
          <w:color w:val="0069AC"/>
          <w:sz w:val="16"/>
          <w:szCs w:val="16"/>
          <w:lang w:val="en-IN"/>
        </w:rPr>
        <w:t xml:space="preserve"> </w:t>
      </w:r>
      <w:hyperlink r:id="rId20" w:history="1">
        <w:r w:rsidR="002C5B98" w:rsidRPr="002C5B98">
          <w:rPr>
            <w:rFonts w:ascii="AdvOT596495f2" w:hAnsi="AdvOT596495f2" w:cs="AdvOT596495f2"/>
            <w:sz w:val="21"/>
            <w:szCs w:val="21"/>
            <w:lang w:val="en-IN"/>
          </w:rPr>
          <w:t>http://dx.doi.org/10.1016/j.tej.2014.09.011</w:t>
        </w:r>
      </w:hyperlink>
    </w:p>
    <w:p w14:paraId="1E04138E" w14:textId="1D6EF7F1" w:rsidR="002C5B98" w:rsidRDefault="002C5B98" w:rsidP="002C5B98">
      <w:pPr>
        <w:autoSpaceDE w:val="0"/>
        <w:autoSpaceDN w:val="0"/>
        <w:adjustRightInd w:val="0"/>
        <w:spacing w:after="0"/>
        <w:jc w:val="left"/>
        <w:rPr>
          <w:rFonts w:ascii="AdvOT596495f2" w:hAnsi="AdvOT596495f2" w:cs="AdvOT596495f2"/>
          <w:sz w:val="21"/>
          <w:szCs w:val="21"/>
          <w:lang w:val="en-IN"/>
        </w:rPr>
      </w:pPr>
    </w:p>
    <w:p w14:paraId="452AABB9" w14:textId="42048B49" w:rsidR="002C5B98" w:rsidRDefault="002C5B98" w:rsidP="002C5B98">
      <w:pPr>
        <w:autoSpaceDE w:val="0"/>
        <w:autoSpaceDN w:val="0"/>
        <w:adjustRightInd w:val="0"/>
        <w:spacing w:after="0"/>
        <w:jc w:val="left"/>
      </w:pPr>
      <w:r>
        <w:rPr>
          <w:rFonts w:ascii="AdvOT596495f2" w:hAnsi="AdvOT596495f2" w:cs="AdvOT596495f2"/>
          <w:sz w:val="21"/>
          <w:szCs w:val="21"/>
          <w:lang w:val="en-IN"/>
        </w:rPr>
        <w:t>[5]</w:t>
      </w:r>
      <w:r>
        <w:rPr>
          <w:rFonts w:ascii="AdvOT596495f2" w:hAnsi="AdvOT596495f2" w:cs="AdvOT596495f2"/>
          <w:sz w:val="21"/>
          <w:szCs w:val="21"/>
          <w:lang w:val="en-IN"/>
        </w:rPr>
        <w:tab/>
      </w:r>
      <w:r w:rsidRPr="002C5B98">
        <w:rPr>
          <w:rFonts w:ascii="AdvOT596495f2" w:hAnsi="AdvOT596495f2" w:cs="AdvOT596495f2"/>
          <w:sz w:val="21"/>
          <w:szCs w:val="21"/>
          <w:lang w:val="en-IN"/>
        </w:rPr>
        <w:t xml:space="preserve">Alejandro </w:t>
      </w:r>
      <w:proofErr w:type="spellStart"/>
      <w:r w:rsidRPr="002C5B98">
        <w:rPr>
          <w:rFonts w:ascii="AdvOT596495f2" w:hAnsi="AdvOT596495f2" w:cs="AdvOT596495f2"/>
          <w:sz w:val="21"/>
          <w:szCs w:val="21"/>
          <w:lang w:val="en-IN"/>
        </w:rPr>
        <w:t>Nuñez</w:t>
      </w:r>
      <w:proofErr w:type="spellEnd"/>
      <w:r w:rsidRPr="002C5B98">
        <w:rPr>
          <w:rFonts w:ascii="AdvOT596495f2" w:hAnsi="AdvOT596495f2" w:cs="AdvOT596495f2"/>
          <w:sz w:val="21"/>
          <w:szCs w:val="21"/>
          <w:lang w:val="en-IN"/>
        </w:rPr>
        <w:t>-Jimenez</w:t>
      </w:r>
      <w:r>
        <w:rPr>
          <w:rFonts w:ascii="AdvOT596495f2" w:hAnsi="AdvOT596495f2" w:cs="AdvOT596495f2"/>
          <w:sz w:val="21"/>
          <w:szCs w:val="21"/>
          <w:lang w:val="en-IN"/>
        </w:rPr>
        <w:t xml:space="preserve">, </w:t>
      </w:r>
      <w:r w:rsidRPr="002C5B98">
        <w:rPr>
          <w:rFonts w:ascii="AdvOT596495f2" w:hAnsi="AdvOT596495f2" w:cs="AdvOT596495f2"/>
          <w:sz w:val="21"/>
          <w:szCs w:val="21"/>
          <w:lang w:val="en-IN"/>
        </w:rPr>
        <w:t>Enhancing PV systems adoption by Swiss households, a system dynamics</w:t>
      </w:r>
      <w:r>
        <w:rPr>
          <w:rFonts w:ascii="AdvOT596495f2" w:hAnsi="AdvOT596495f2" w:cs="AdvOT596495f2"/>
          <w:sz w:val="21"/>
          <w:szCs w:val="21"/>
          <w:lang w:val="en-IN"/>
        </w:rPr>
        <w:t xml:space="preserve"> </w:t>
      </w:r>
      <w:r w:rsidRPr="002C5B98">
        <w:rPr>
          <w:rFonts w:ascii="AdvOT596495f2" w:hAnsi="AdvOT596495f2" w:cs="AdvOT596495f2"/>
          <w:sz w:val="21"/>
          <w:szCs w:val="21"/>
          <w:lang w:val="en-IN"/>
        </w:rPr>
        <w:t>policy analysis</w:t>
      </w:r>
      <w:r>
        <w:rPr>
          <w:rFonts w:ascii="AdvOT596495f2" w:hAnsi="AdvOT596495f2" w:cs="AdvOT596495f2"/>
          <w:sz w:val="21"/>
          <w:szCs w:val="21"/>
          <w:lang w:val="en-IN"/>
        </w:rPr>
        <w:t>,</w:t>
      </w:r>
      <w:r>
        <w:rPr>
          <w:rFonts w:ascii="AdvOT596495f2" w:hAnsi="AdvOT596495f2" w:cs="AdvOT596495f2"/>
          <w:sz w:val="21"/>
          <w:szCs w:val="21"/>
        </w:rPr>
        <w:t xml:space="preserve"> Semester Project at </w:t>
      </w:r>
      <w:r>
        <w:t>Chair Management of Network Industries</w:t>
      </w:r>
      <w:r w:rsidR="002919A0">
        <w:t xml:space="preserve"> under </w:t>
      </w:r>
      <w:proofErr w:type="spellStart"/>
      <w:r w:rsidR="002919A0" w:rsidRPr="002919A0">
        <w:t>Prof.</w:t>
      </w:r>
      <w:proofErr w:type="spellEnd"/>
      <w:r w:rsidR="002919A0" w:rsidRPr="002919A0">
        <w:t xml:space="preserve"> Matthias Finger</w:t>
      </w:r>
      <w:r>
        <w:t xml:space="preserve">, </w:t>
      </w:r>
      <w:proofErr w:type="spellStart"/>
      <w:r>
        <w:t>École</w:t>
      </w:r>
      <w:proofErr w:type="spellEnd"/>
      <w:r>
        <w:t xml:space="preserve"> </w:t>
      </w:r>
      <w:proofErr w:type="spellStart"/>
      <w:r>
        <w:t>Polytechnique</w:t>
      </w:r>
      <w:proofErr w:type="spellEnd"/>
      <w:r>
        <w:t xml:space="preserve"> </w:t>
      </w:r>
      <w:proofErr w:type="spellStart"/>
      <w:r>
        <w:t>Fédérale</w:t>
      </w:r>
      <w:proofErr w:type="spellEnd"/>
      <w:r>
        <w:t xml:space="preserve"> de Lausanne. Available: </w:t>
      </w:r>
      <w:hyperlink r:id="rId21" w:history="1">
        <w:r w:rsidRPr="002E0F88">
          <w:rPr>
            <w:rStyle w:val="Hyperlink"/>
          </w:rPr>
          <w:t>https://www.researchgate.net/publication/312219351</w:t>
        </w:r>
      </w:hyperlink>
    </w:p>
    <w:p w14:paraId="2318CA52" w14:textId="77777777" w:rsidR="002C5B98" w:rsidRDefault="002C5B98" w:rsidP="002C5B98">
      <w:pPr>
        <w:autoSpaceDE w:val="0"/>
        <w:autoSpaceDN w:val="0"/>
        <w:adjustRightInd w:val="0"/>
        <w:spacing w:after="0"/>
        <w:jc w:val="left"/>
      </w:pPr>
    </w:p>
    <w:p w14:paraId="308F9B2D" w14:textId="436049BC" w:rsidR="002C5B98" w:rsidRDefault="002C5B98" w:rsidP="002C5B98">
      <w:pPr>
        <w:autoSpaceDE w:val="0"/>
        <w:autoSpaceDN w:val="0"/>
        <w:adjustRightInd w:val="0"/>
        <w:spacing w:after="0"/>
        <w:jc w:val="left"/>
      </w:pPr>
      <w:r>
        <w:t>[6]</w:t>
      </w:r>
      <w:r>
        <w:tab/>
      </w:r>
      <w:proofErr w:type="spellStart"/>
      <w:r w:rsidRPr="002C5B98">
        <w:t>Stavroula</w:t>
      </w:r>
      <w:proofErr w:type="spellEnd"/>
      <w:r w:rsidRPr="002C5B98">
        <w:t xml:space="preserve"> </w:t>
      </w:r>
      <w:proofErr w:type="spellStart"/>
      <w:r w:rsidRPr="002C5B98">
        <w:t>Margelou</w:t>
      </w:r>
      <w:proofErr w:type="spellEnd"/>
      <w:r>
        <w:t xml:space="preserve">, Assessment of </w:t>
      </w:r>
      <w:proofErr w:type="gramStart"/>
      <w:r>
        <w:t>long term</w:t>
      </w:r>
      <w:proofErr w:type="gramEnd"/>
      <w:r>
        <w:t xml:space="preserve"> solar PV diffusion in Switzerland: Agent-based diffusion model for single family houses, Master Thesis carried out at Paul </w:t>
      </w:r>
      <w:proofErr w:type="spellStart"/>
      <w:r>
        <w:t>Scherrer</w:t>
      </w:r>
      <w:proofErr w:type="spellEnd"/>
      <w:r>
        <w:t xml:space="preserve"> </w:t>
      </w:r>
      <w:proofErr w:type="spellStart"/>
      <w:r>
        <w:t>Institut</w:t>
      </w:r>
      <w:proofErr w:type="spellEnd"/>
      <w:r>
        <w:t xml:space="preserve"> (PSI) – </w:t>
      </w:r>
      <w:proofErr w:type="spellStart"/>
      <w:r>
        <w:t>Villigen</w:t>
      </w:r>
      <w:proofErr w:type="spellEnd"/>
      <w:r>
        <w:t>, Switzerland</w:t>
      </w:r>
      <w:r w:rsidR="002919A0">
        <w:t xml:space="preserve"> under </w:t>
      </w:r>
      <w:proofErr w:type="spellStart"/>
      <w:r w:rsidR="002919A0" w:rsidRPr="002919A0">
        <w:t>Prof.</w:t>
      </w:r>
      <w:proofErr w:type="spellEnd"/>
      <w:r w:rsidR="002919A0" w:rsidRPr="002919A0">
        <w:t xml:space="preserve"> Matthias Finger (MIR)</w:t>
      </w:r>
    </w:p>
    <w:p w14:paraId="5FF97F72" w14:textId="019B2391" w:rsidR="002919A0" w:rsidRDefault="002919A0" w:rsidP="002C5B98">
      <w:pPr>
        <w:autoSpaceDE w:val="0"/>
        <w:autoSpaceDN w:val="0"/>
        <w:adjustRightInd w:val="0"/>
        <w:spacing w:after="0"/>
        <w:jc w:val="left"/>
      </w:pPr>
    </w:p>
    <w:p w14:paraId="37B01B69" w14:textId="4A7B0719" w:rsidR="002919A0" w:rsidRDefault="002919A0" w:rsidP="00C77BAE">
      <w:pPr>
        <w:autoSpaceDE w:val="0"/>
        <w:autoSpaceDN w:val="0"/>
        <w:adjustRightInd w:val="0"/>
        <w:spacing w:after="0"/>
        <w:jc w:val="left"/>
      </w:pPr>
      <w:r>
        <w:t>[7]</w:t>
      </w:r>
      <w:r>
        <w:tab/>
      </w:r>
      <w:r w:rsidR="00C77BAE">
        <w:t xml:space="preserve">Eric </w:t>
      </w:r>
      <w:proofErr w:type="spellStart"/>
      <w:r w:rsidR="00C77BAE">
        <w:t>Bonabeau</w:t>
      </w:r>
      <w:proofErr w:type="spellEnd"/>
      <w:r w:rsidR="00C77BAE">
        <w:t xml:space="preserve">, Agent-based </w:t>
      </w:r>
      <w:proofErr w:type="spellStart"/>
      <w:r w:rsidR="00C77BAE">
        <w:t>modeling</w:t>
      </w:r>
      <w:proofErr w:type="spellEnd"/>
      <w:r w:rsidR="00C77BAE">
        <w:t>: Methods and techniques for simulating human systems, 7280–7287 PNAS, May 14, 2002, vol. 99,</w:t>
      </w:r>
      <w:r w:rsidR="00C77BAE" w:rsidRPr="00C77BAE">
        <w:t xml:space="preserve"> </w:t>
      </w:r>
      <w:proofErr w:type="gramStart"/>
      <w:r w:rsidR="00C77BAE" w:rsidRPr="00C77BAE">
        <w:t>suppl</w:t>
      </w:r>
      <w:proofErr w:type="gramEnd"/>
      <w:r w:rsidR="00C77BAE" w:rsidRPr="00C77BAE">
        <w:t>. 3</w:t>
      </w:r>
      <w:r w:rsidR="00C77BAE">
        <w:t xml:space="preserve">. Available: </w:t>
      </w:r>
      <w:hyperlink r:id="rId22" w:history="1">
        <w:r w:rsidR="001135F8" w:rsidRPr="00EB204C">
          <w:rPr>
            <w:rStyle w:val="Hyperlink"/>
          </w:rPr>
          <w:t>www.pnas.org/cgi/doi/10.1073/pnas.082080899</w:t>
        </w:r>
      </w:hyperlink>
    </w:p>
    <w:p w14:paraId="2551810F" w14:textId="6CCC17DB" w:rsidR="001135F8" w:rsidRDefault="001135F8" w:rsidP="00C77BAE">
      <w:pPr>
        <w:autoSpaceDE w:val="0"/>
        <w:autoSpaceDN w:val="0"/>
        <w:adjustRightInd w:val="0"/>
        <w:spacing w:after="0"/>
        <w:jc w:val="left"/>
      </w:pPr>
    </w:p>
    <w:p w14:paraId="6CBC1B3A" w14:textId="5FF0DEB9" w:rsidR="001135F8" w:rsidRDefault="001135F8" w:rsidP="00C77BAE">
      <w:pPr>
        <w:autoSpaceDE w:val="0"/>
        <w:autoSpaceDN w:val="0"/>
        <w:adjustRightInd w:val="0"/>
        <w:spacing w:after="0"/>
        <w:jc w:val="left"/>
      </w:pPr>
      <w:r>
        <w:t>[8]</w:t>
      </w:r>
      <w:r>
        <w:tab/>
        <w:t xml:space="preserve">Time Value of Money: </w:t>
      </w:r>
      <w:hyperlink r:id="rId23" w:history="1">
        <w:r w:rsidRPr="00EB204C">
          <w:rPr>
            <w:rStyle w:val="Hyperlink"/>
          </w:rPr>
          <w:t>https://www.investopedia.com/terms/t/timevalueofmoney.asp</w:t>
        </w:r>
      </w:hyperlink>
      <w:r>
        <w:t xml:space="preserve"> </w:t>
      </w:r>
    </w:p>
    <w:p w14:paraId="0795FDD9" w14:textId="20381612" w:rsidR="002C5B98" w:rsidRDefault="002C5B98" w:rsidP="002C5B98">
      <w:pPr>
        <w:autoSpaceDE w:val="0"/>
        <w:autoSpaceDN w:val="0"/>
        <w:adjustRightInd w:val="0"/>
        <w:spacing w:after="0"/>
        <w:ind w:firstLine="0"/>
        <w:jc w:val="left"/>
        <w:rPr>
          <w:rFonts w:ascii="AdvOT596495f2" w:hAnsi="AdvOT596495f2" w:cs="AdvOT596495f2"/>
          <w:sz w:val="21"/>
          <w:szCs w:val="21"/>
          <w:lang w:val="en-IN"/>
        </w:rPr>
      </w:pPr>
    </w:p>
    <w:p w14:paraId="1E6D9792" w14:textId="77777777" w:rsidR="00BE1630" w:rsidRPr="00741729" w:rsidRDefault="00BE1630" w:rsidP="002C5B98">
      <w:pPr>
        <w:autoSpaceDE w:val="0"/>
        <w:autoSpaceDN w:val="0"/>
        <w:adjustRightInd w:val="0"/>
        <w:spacing w:after="0"/>
        <w:ind w:firstLine="0"/>
        <w:jc w:val="left"/>
        <w:rPr>
          <w:rFonts w:ascii="AdvOT596495f2" w:hAnsi="AdvOT596495f2" w:cs="AdvOT596495f2"/>
          <w:sz w:val="21"/>
          <w:szCs w:val="21"/>
          <w:lang w:val="en-IN"/>
        </w:rPr>
      </w:pPr>
    </w:p>
    <w:p w14:paraId="6E517F27" w14:textId="73397956" w:rsidR="0052619A" w:rsidRPr="001B6CE6" w:rsidRDefault="005F636A" w:rsidP="001B6CE6">
      <w:pPr>
        <w:pStyle w:val="Heading1"/>
      </w:pPr>
      <w:del w:id="51" w:author="Danielle Griego" w:date="2018-11-30T09:04:00Z">
        <w:r w:rsidDel="001068F8">
          <w:delText>G</w:delText>
        </w:r>
      </w:del>
      <w:ins w:id="52" w:author="Danielle Griego" w:date="2018-11-30T09:04:00Z">
        <w:r w:rsidR="001068F8">
          <w:t>H</w:t>
        </w:r>
      </w:ins>
      <w:r w:rsidR="0052619A" w:rsidRPr="001B6CE6">
        <w:tab/>
        <w:t>Planned Deliverables</w:t>
      </w:r>
    </w:p>
    <w:p w14:paraId="08C142D1" w14:textId="4BDD032B" w:rsidR="001B6CE6" w:rsidRDefault="0052619A" w:rsidP="00FD246C">
      <w:pPr>
        <w:ind w:left="2694" w:hanging="2694"/>
        <w:rPr>
          <w:lang w:val="en-US"/>
        </w:rPr>
      </w:pPr>
      <w:r w:rsidRPr="001B6CE6">
        <w:rPr>
          <w:b/>
          <w:lang w:val="en-US"/>
        </w:rPr>
        <w:t>Mid-term presentation:</w:t>
      </w:r>
      <w:r w:rsidR="00FD246C">
        <w:rPr>
          <w:lang w:val="en-US"/>
        </w:rPr>
        <w:tab/>
      </w:r>
      <w:r w:rsidR="002919A0" w:rsidRPr="002919A0">
        <w:rPr>
          <w:u w:val="single"/>
          <w:lang w:val="en-US"/>
        </w:rPr>
        <w:t>March Week 2/3</w:t>
      </w:r>
      <w:r w:rsidR="002919A0">
        <w:rPr>
          <w:lang w:val="en-US"/>
        </w:rPr>
        <w:t xml:space="preserve">. </w:t>
      </w:r>
      <w:r w:rsidRPr="001B6CE6">
        <w:rPr>
          <w:lang w:val="en-US"/>
        </w:rPr>
        <w:t xml:space="preserve">At the middle of the project, </w:t>
      </w:r>
      <w:r w:rsidR="001B6CE6">
        <w:rPr>
          <w:lang w:val="en-US"/>
        </w:rPr>
        <w:t>t</w:t>
      </w:r>
      <w:r w:rsidR="001B6CE6" w:rsidRPr="001B6CE6">
        <w:rPr>
          <w:lang w:val="en-US"/>
        </w:rPr>
        <w:t>he work will be presented to the supervisors and interested persons for feedback.</w:t>
      </w:r>
    </w:p>
    <w:p w14:paraId="4D97A7C9" w14:textId="3FA43AF2" w:rsidR="00FD246C" w:rsidRPr="001B6CE6" w:rsidRDefault="00FD246C" w:rsidP="00FD246C">
      <w:pPr>
        <w:ind w:left="2694" w:hanging="2694"/>
        <w:rPr>
          <w:lang w:val="en-US"/>
        </w:rPr>
      </w:pPr>
      <w:r>
        <w:rPr>
          <w:b/>
          <w:lang w:val="en-US"/>
        </w:rPr>
        <w:t>Draft</w:t>
      </w:r>
      <w:r w:rsidRPr="001B6CE6">
        <w:rPr>
          <w:b/>
          <w:lang w:val="en-US"/>
        </w:rPr>
        <w:t xml:space="preserve"> </w:t>
      </w:r>
      <w:r>
        <w:rPr>
          <w:b/>
          <w:lang w:val="en-US"/>
        </w:rPr>
        <w:t>report</w:t>
      </w:r>
      <w:r w:rsidRPr="001B6CE6">
        <w:rPr>
          <w:b/>
          <w:lang w:val="en-US"/>
        </w:rPr>
        <w:t>:</w:t>
      </w:r>
      <w:r>
        <w:rPr>
          <w:b/>
          <w:lang w:val="en-US"/>
        </w:rPr>
        <w:tab/>
      </w:r>
      <w:r w:rsidR="00C77BAE" w:rsidRPr="00C77BAE">
        <w:rPr>
          <w:u w:val="single"/>
          <w:lang w:val="en-US"/>
        </w:rPr>
        <w:t>June Week 1.</w:t>
      </w:r>
      <w:r w:rsidR="00C77BAE" w:rsidRPr="00C77BAE">
        <w:rPr>
          <w:lang w:val="en-US"/>
        </w:rPr>
        <w:t xml:space="preserve"> </w:t>
      </w:r>
      <w:r w:rsidRPr="00FD246C">
        <w:rPr>
          <w:lang w:val="en-US"/>
        </w:rPr>
        <w:t xml:space="preserve">1 week prior to the final presentation a pdf of the draft report </w:t>
      </w:r>
      <w:proofErr w:type="gramStart"/>
      <w:r w:rsidRPr="00FD246C">
        <w:rPr>
          <w:lang w:val="en-US"/>
        </w:rPr>
        <w:t>will be sent</w:t>
      </w:r>
      <w:proofErr w:type="gramEnd"/>
      <w:r w:rsidRPr="00FD246C">
        <w:rPr>
          <w:lang w:val="en-US"/>
        </w:rPr>
        <w:t xml:space="preserve"> to the supervisors. </w:t>
      </w:r>
    </w:p>
    <w:p w14:paraId="55AF477C" w14:textId="7776E45A" w:rsidR="0052619A" w:rsidRPr="001B6CE6" w:rsidRDefault="0052619A" w:rsidP="00FD246C">
      <w:pPr>
        <w:ind w:left="2694" w:hanging="2694"/>
        <w:rPr>
          <w:lang w:val="en-US"/>
        </w:rPr>
      </w:pPr>
      <w:r w:rsidRPr="001B6CE6">
        <w:rPr>
          <w:b/>
          <w:lang w:val="en-US"/>
        </w:rPr>
        <w:t>Final presentation:</w:t>
      </w:r>
      <w:r w:rsidR="00FD246C">
        <w:rPr>
          <w:lang w:val="en-US"/>
        </w:rPr>
        <w:tab/>
      </w:r>
      <w:r w:rsidR="00C77BAE" w:rsidRPr="00C77BAE">
        <w:rPr>
          <w:u w:val="single"/>
          <w:lang w:val="en-US"/>
        </w:rPr>
        <w:t>June Week 2/3</w:t>
      </w:r>
      <w:r w:rsidR="00C77BAE">
        <w:rPr>
          <w:lang w:val="en-US"/>
        </w:rPr>
        <w:t xml:space="preserve">. </w:t>
      </w:r>
      <w:r w:rsidRPr="001B6CE6">
        <w:rPr>
          <w:lang w:val="en-US"/>
        </w:rPr>
        <w:t xml:space="preserve">At the end of the project, the work </w:t>
      </w:r>
      <w:proofErr w:type="gramStart"/>
      <w:r w:rsidRPr="001B6CE6">
        <w:rPr>
          <w:lang w:val="en-US"/>
        </w:rPr>
        <w:t>will be presented</w:t>
      </w:r>
      <w:proofErr w:type="gramEnd"/>
      <w:r w:rsidRPr="001B6CE6">
        <w:rPr>
          <w:lang w:val="en-US"/>
        </w:rPr>
        <w:t xml:space="preserve"> to the chair during a group meeting or equivalent.</w:t>
      </w:r>
    </w:p>
    <w:p w14:paraId="5FB57EE0" w14:textId="25332D99" w:rsidR="00FD246C" w:rsidRPr="001B6CE6" w:rsidRDefault="00FD246C" w:rsidP="00FD246C">
      <w:pPr>
        <w:ind w:left="2694" w:hanging="2694"/>
        <w:rPr>
          <w:lang w:val="en-US"/>
        </w:rPr>
      </w:pPr>
      <w:r w:rsidRPr="001B6CE6">
        <w:rPr>
          <w:b/>
          <w:lang w:val="en-US"/>
        </w:rPr>
        <w:t xml:space="preserve">Final </w:t>
      </w:r>
      <w:r>
        <w:rPr>
          <w:b/>
          <w:lang w:val="en-US"/>
        </w:rPr>
        <w:t>report</w:t>
      </w:r>
      <w:r w:rsidRPr="001B6CE6">
        <w:rPr>
          <w:b/>
          <w:lang w:val="en-US"/>
        </w:rPr>
        <w:t>:</w:t>
      </w:r>
      <w:r>
        <w:rPr>
          <w:lang w:val="en-US"/>
        </w:rPr>
        <w:tab/>
      </w:r>
      <w:r w:rsidR="00C77BAE" w:rsidRPr="00C77BAE">
        <w:rPr>
          <w:u w:val="single"/>
          <w:lang w:val="en-US"/>
        </w:rPr>
        <w:t>June Week 2/3</w:t>
      </w:r>
      <w:r w:rsidR="00C77BAE">
        <w:rPr>
          <w:lang w:val="en-US"/>
        </w:rPr>
        <w:t xml:space="preserve">. </w:t>
      </w:r>
      <w:r>
        <w:rPr>
          <w:lang w:val="en-US"/>
        </w:rPr>
        <w:t xml:space="preserve">Final report </w:t>
      </w:r>
      <w:r w:rsidRPr="00FD246C">
        <w:rPr>
          <w:lang w:val="en-US"/>
        </w:rPr>
        <w:t>(PDF</w:t>
      </w:r>
      <w:r>
        <w:rPr>
          <w:lang w:val="en-US"/>
        </w:rPr>
        <w:t>, hard copy,</w:t>
      </w:r>
      <w:r w:rsidRPr="00FD246C">
        <w:rPr>
          <w:lang w:val="en-US"/>
        </w:rPr>
        <w:t xml:space="preserve"> </w:t>
      </w:r>
      <w:r>
        <w:rPr>
          <w:lang w:val="en-US"/>
        </w:rPr>
        <w:t xml:space="preserve">simulation </w:t>
      </w:r>
      <w:proofErr w:type="gramStart"/>
      <w:r>
        <w:rPr>
          <w:lang w:val="en-US"/>
        </w:rPr>
        <w:t>files, …</w:t>
      </w:r>
      <w:r w:rsidRPr="00FD246C">
        <w:rPr>
          <w:lang w:val="en-US"/>
        </w:rPr>
        <w:t>)</w:t>
      </w:r>
      <w:proofErr w:type="gramEnd"/>
      <w:r w:rsidRPr="00FD246C">
        <w:rPr>
          <w:lang w:val="en-US"/>
        </w:rPr>
        <w:t xml:space="preserve"> </w:t>
      </w:r>
      <w:r>
        <w:rPr>
          <w:lang w:val="en-US"/>
        </w:rPr>
        <w:t>is due on/before the end date.</w:t>
      </w:r>
      <w:bookmarkEnd w:id="0"/>
    </w:p>
    <w:sectPr w:rsidR="00FD246C" w:rsidRPr="001B6CE6" w:rsidSect="006B2492">
      <w:headerReference w:type="default" r:id="rId24"/>
      <w:footerReference w:type="even" r:id="rId25"/>
      <w:footerReference w:type="default" r:id="rId26"/>
      <w:pgSz w:w="11900" w:h="16840"/>
      <w:pgMar w:top="1417" w:right="1417" w:bottom="1417" w:left="1417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Danielle Griego" w:date="2018-11-30T09:07:00Z" w:initials="DG">
    <w:p w14:paraId="76819831" w14:textId="24DFEDDB" w:rsidR="001068F8" w:rsidRDefault="001068F8">
      <w:pPr>
        <w:pStyle w:val="CommentText"/>
      </w:pPr>
      <w:r>
        <w:rPr>
          <w:rStyle w:val="CommentReference"/>
        </w:rPr>
        <w:annotationRef/>
      </w:r>
      <w:r>
        <w:t>State in 1-2 sentences why believe this is a good/bad scenario.</w:t>
      </w:r>
    </w:p>
  </w:comment>
  <w:comment w:id="5" w:author="Danielle Griego" w:date="2018-11-30T09:08:00Z" w:initials="DG">
    <w:p w14:paraId="758A1475" w14:textId="52FF7957" w:rsidR="00695A5D" w:rsidRDefault="00695A5D">
      <w:pPr>
        <w:pStyle w:val="CommentText"/>
      </w:pPr>
      <w:r>
        <w:rPr>
          <w:rStyle w:val="CommentReference"/>
        </w:rPr>
        <w:annotationRef/>
      </w:r>
      <w:r>
        <w:t>Include reference to CEA tool</w:t>
      </w:r>
    </w:p>
  </w:comment>
  <w:comment w:id="33" w:author="Danielle Griego" w:date="2018-11-30T09:23:00Z" w:initials="DG">
    <w:p w14:paraId="686BB1C7" w14:textId="34983953" w:rsidR="00D977FA" w:rsidRDefault="00D977FA">
      <w:pPr>
        <w:pStyle w:val="CommentText"/>
      </w:pPr>
      <w:r>
        <w:rPr>
          <w:rStyle w:val="CommentReference"/>
        </w:rPr>
        <w:annotationRef/>
      </w:r>
      <w:r>
        <w:t xml:space="preserve">You could describe briefly what A1-A4 and P1-P4 represent from the table. </w:t>
      </w:r>
    </w:p>
  </w:comment>
  <w:comment w:id="36" w:author="Danielle Griego" w:date="2018-11-30T09:27:00Z" w:initials="DG">
    <w:p w14:paraId="099DF5B2" w14:textId="24814CE9" w:rsidR="00D977FA" w:rsidRDefault="00D977FA">
      <w:pPr>
        <w:pStyle w:val="CommentText"/>
      </w:pPr>
      <w:r>
        <w:rPr>
          <w:rStyle w:val="CommentReference"/>
        </w:rPr>
        <w:annotationRef/>
      </w:r>
      <w:r w:rsidR="00756325">
        <w:t xml:space="preserve">Nice figure and table, the only </w:t>
      </w:r>
      <w:r>
        <w:t>comment is about “style” of these and future figures and graphs.</w:t>
      </w:r>
      <w:r w:rsidR="00316B10">
        <w:t xml:space="preserve"> </w:t>
      </w:r>
      <w:r w:rsidR="00756325">
        <w:t>I know this is a little annoying but in the department of architectu</w:t>
      </w:r>
      <w:r w:rsidR="00756325">
        <w:t>re, style of such things matter…..You can ask Natasha for tips in the future (as I am also not always the best with these things) but my rule of thumb is to</w:t>
      </w:r>
      <w:r w:rsidR="00316B10">
        <w:t xml:space="preserve"> stick to grey tones</w:t>
      </w:r>
      <w:r w:rsidR="00756325" w:rsidRPr="00756325">
        <w:t xml:space="preserve"> </w:t>
      </w:r>
      <w:r w:rsidR="00756325">
        <w:t xml:space="preserve">with 1 or 2 </w:t>
      </w:r>
      <w:proofErr w:type="spellStart"/>
      <w:r w:rsidR="00756325">
        <w:t>color</w:t>
      </w:r>
      <w:proofErr w:type="spellEnd"/>
      <w:r w:rsidR="00756325">
        <w:t xml:space="preserve"> highlights,</w:t>
      </w:r>
      <w:r w:rsidR="00756325">
        <w:t xml:space="preserve"> thin line weights and simplicity. </w:t>
      </w:r>
    </w:p>
  </w:comment>
  <w:comment w:id="46" w:author="Danielle Griego" w:date="2018-11-30T10:50:00Z" w:initials="DG">
    <w:p w14:paraId="0F7047B0" w14:textId="6C343C99" w:rsidR="00756325" w:rsidRDefault="00756325">
      <w:pPr>
        <w:pStyle w:val="CommentText"/>
      </w:pPr>
      <w:r>
        <w:rPr>
          <w:rStyle w:val="CommentReference"/>
        </w:rPr>
        <w:annotationRef/>
      </w:r>
      <w:r>
        <w:t>Nice!</w:t>
      </w:r>
      <w:bookmarkStart w:id="47" w:name="_GoBack"/>
      <w:bookmarkEnd w:id="47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6819831" w15:done="0"/>
  <w15:commentEx w15:paraId="758A1475" w15:done="0"/>
  <w15:commentEx w15:paraId="686BB1C7" w15:done="0"/>
  <w15:commentEx w15:paraId="099DF5B2" w15:done="0"/>
  <w15:commentEx w15:paraId="0F7047B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9C002B" w14:textId="77777777" w:rsidR="00D22E4E" w:rsidRDefault="00D22E4E" w:rsidP="001B6CE6">
      <w:r>
        <w:separator/>
      </w:r>
    </w:p>
    <w:p w14:paraId="17BF5654" w14:textId="77777777" w:rsidR="00D22E4E" w:rsidRDefault="00D22E4E" w:rsidP="001B6CE6"/>
  </w:endnote>
  <w:endnote w:type="continuationSeparator" w:id="0">
    <w:p w14:paraId="46A8E4AB" w14:textId="77777777" w:rsidR="00D22E4E" w:rsidRDefault="00D22E4E" w:rsidP="001B6CE6">
      <w:r>
        <w:continuationSeparator/>
      </w:r>
    </w:p>
    <w:p w14:paraId="5859524E" w14:textId="77777777" w:rsidR="00D22E4E" w:rsidRDefault="00D22E4E" w:rsidP="001B6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vOT596495f2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1491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68EB2" w14:textId="77777777" w:rsidR="00E90043" w:rsidRDefault="00E90043" w:rsidP="001B6CE6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DD4A81" w14:textId="77777777" w:rsidR="00E90043" w:rsidRPr="00977862" w:rsidRDefault="00D22E4E" w:rsidP="001B6CE6">
    <w:pPr>
      <w:pStyle w:val="Footer"/>
      <w:rPr>
        <w:lang w:val="nb-NO"/>
      </w:rPr>
    </w:pPr>
    <w:sdt>
      <w:sdtPr>
        <w:id w:val="969400743"/>
        <w:placeholder>
          <w:docPart w:val="B1E68488A80BA245B81AFB4DE28AA7FE"/>
        </w:placeholder>
        <w:temporary/>
        <w:showingPlcHdr/>
      </w:sdtPr>
      <w:sdtEndPr/>
      <w:sdtContent>
        <w:r w:rsidR="00E90043">
          <w:rPr>
            <w:lang w:val="nl-NL"/>
          </w:rPr>
          <w:t>[Geef de tekst op]</w:t>
        </w:r>
      </w:sdtContent>
    </w:sdt>
    <w:r w:rsidR="00E90043">
      <w:ptab w:relativeTo="margin" w:alignment="center" w:leader="none"/>
    </w:r>
    <w:sdt>
      <w:sdtPr>
        <w:id w:val="969400748"/>
        <w:placeholder>
          <w:docPart w:val="53105D1CB9DF744BAEEDFC3AA5BB1ED4"/>
        </w:placeholder>
        <w:temporary/>
        <w:showingPlcHdr/>
      </w:sdtPr>
      <w:sdtEndPr/>
      <w:sdtContent>
        <w:r w:rsidR="00E90043">
          <w:rPr>
            <w:lang w:val="nl-NL"/>
          </w:rPr>
          <w:t>[Geef de tekst op]</w:t>
        </w:r>
      </w:sdtContent>
    </w:sdt>
    <w:r w:rsidR="00E90043">
      <w:ptab w:relativeTo="margin" w:alignment="right" w:leader="none"/>
    </w:r>
    <w:sdt>
      <w:sdtPr>
        <w:id w:val="969400753"/>
        <w:placeholder>
          <w:docPart w:val="23D4757E3D9EF34B917E694F37EF5573"/>
        </w:placeholder>
        <w:temporary/>
        <w:showingPlcHdr/>
      </w:sdtPr>
      <w:sdtEndPr/>
      <w:sdtContent>
        <w:r w:rsidR="00E90043">
          <w:rPr>
            <w:lang w:val="nl-NL"/>
          </w:rPr>
          <w:t>[Geef de tekst op]</w:t>
        </w:r>
      </w:sdtContent>
    </w:sdt>
  </w:p>
  <w:p w14:paraId="1378770E" w14:textId="77777777" w:rsidR="00A83C73" w:rsidRPr="00C77D89" w:rsidRDefault="00A83C73" w:rsidP="001B6CE6">
    <w:pPr>
      <w:rPr>
        <w:lang w:val="fr-F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CB354" w14:textId="6A3E58D8" w:rsidR="00FD246C" w:rsidRPr="00807DD7" w:rsidRDefault="0052619A" w:rsidP="00FD246C">
    <w:pPr>
      <w:pStyle w:val="Footer"/>
      <w:rPr>
        <w:rStyle w:val="PageNumber"/>
        <w:sz w:val="16"/>
        <w:szCs w:val="16"/>
      </w:rPr>
    </w:pPr>
    <w:r>
      <w:t>Research plan</w:t>
    </w:r>
    <w:r w:rsidR="00E90043" w:rsidRPr="00807DD7">
      <w:t xml:space="preserve"> </w:t>
    </w:r>
    <w:r w:rsidR="00E90043">
      <w:t>[</w:t>
    </w:r>
    <w:r w:rsidR="006C4637">
      <w:t>Prakhar Mehta</w:t>
    </w:r>
    <w:r w:rsidR="00E90043"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A9056D" w14:textId="77777777" w:rsidR="00D22E4E" w:rsidRDefault="00D22E4E" w:rsidP="001B6CE6">
      <w:r>
        <w:separator/>
      </w:r>
    </w:p>
    <w:p w14:paraId="7841F27F" w14:textId="77777777" w:rsidR="00D22E4E" w:rsidRDefault="00D22E4E" w:rsidP="001B6CE6"/>
  </w:footnote>
  <w:footnote w:type="continuationSeparator" w:id="0">
    <w:p w14:paraId="6060A525" w14:textId="77777777" w:rsidR="00D22E4E" w:rsidRDefault="00D22E4E" w:rsidP="001B6CE6">
      <w:r>
        <w:continuationSeparator/>
      </w:r>
    </w:p>
    <w:p w14:paraId="76AC7812" w14:textId="77777777" w:rsidR="00D22E4E" w:rsidRDefault="00D22E4E" w:rsidP="001B6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F19D7B" w14:textId="62B4E573" w:rsidR="00E90043" w:rsidRPr="007171EB" w:rsidRDefault="00E90043" w:rsidP="001B6CE6">
    <w:pPr>
      <w:spacing w:after="0"/>
      <w:ind w:left="697" w:hanging="697"/>
      <w:jc w:val="right"/>
      <w:rPr>
        <w:lang w:val="en-US"/>
      </w:rPr>
    </w:pPr>
    <w:r>
      <w:rPr>
        <w:rFonts w:ascii="Helvetica" w:hAnsi="Helvetica" w:cs="Helvetica"/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6594A277" wp14:editId="48AC9553">
          <wp:simplePos x="0" y="0"/>
          <wp:positionH relativeFrom="margin">
            <wp:align>left</wp:align>
          </wp:positionH>
          <wp:positionV relativeFrom="paragraph">
            <wp:posOffset>8255</wp:posOffset>
          </wp:positionV>
          <wp:extent cx="1645920" cy="425196"/>
          <wp:effectExtent l="0" t="0" r="0" b="0"/>
          <wp:wrapNone/>
          <wp:docPr id="2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9655" cy="4287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w:t>Chair of Architecture and Building Systems</w:t>
    </w:r>
  </w:p>
  <w:p w14:paraId="0BAD4A61" w14:textId="5C29EEEC" w:rsidR="00E90043" w:rsidRPr="001567B7" w:rsidRDefault="00E90043" w:rsidP="001B6CE6">
    <w:pPr>
      <w:spacing w:after="0"/>
      <w:ind w:left="697" w:hanging="697"/>
      <w:jc w:val="right"/>
      <w:rPr>
        <w:lang w:val="de-CH"/>
      </w:rPr>
    </w:pPr>
    <w:r w:rsidRPr="001567B7">
      <w:rPr>
        <w:lang w:val="de-CH"/>
      </w:rPr>
      <w:t>Stefano-</w:t>
    </w:r>
    <w:proofErr w:type="spellStart"/>
    <w:r w:rsidRPr="001567B7">
      <w:rPr>
        <w:lang w:val="de-CH"/>
      </w:rPr>
      <w:t>Franscini</w:t>
    </w:r>
    <w:proofErr w:type="spellEnd"/>
    <w:r w:rsidRPr="001567B7">
      <w:rPr>
        <w:lang w:val="de-CH"/>
      </w:rPr>
      <w:t>-Platz 1 / HIB E</w:t>
    </w:r>
    <w:r>
      <w:rPr>
        <w:lang w:val="de-CH"/>
      </w:rPr>
      <w:t>35</w:t>
    </w:r>
  </w:p>
  <w:p w14:paraId="23CF5EB0" w14:textId="7E8944F8" w:rsidR="00E90043" w:rsidRPr="00BE2C1E" w:rsidRDefault="00E90043" w:rsidP="001B6CE6">
    <w:pPr>
      <w:spacing w:after="0"/>
      <w:ind w:left="697" w:hanging="697"/>
      <w:jc w:val="right"/>
      <w:rPr>
        <w:lang w:val="de-CH"/>
      </w:rPr>
    </w:pPr>
    <w:r w:rsidRPr="002F3304">
      <w:rPr>
        <w:lang w:val="de-CH"/>
      </w:rPr>
      <w:t xml:space="preserve">CH –8093 </w:t>
    </w:r>
    <w:proofErr w:type="spellStart"/>
    <w:r w:rsidRPr="002F3304">
      <w:rPr>
        <w:lang w:val="de-CH"/>
      </w:rPr>
      <w:t>Zürich</w:t>
    </w:r>
    <w:proofErr w:type="spellEnd"/>
    <w:r w:rsidRPr="002F3304">
      <w:rPr>
        <w:lang w:val="de-CH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37EC0"/>
    <w:multiLevelType w:val="hybridMultilevel"/>
    <w:tmpl w:val="D84A4606"/>
    <w:lvl w:ilvl="0" w:tplc="4009000F">
      <w:start w:val="1"/>
      <w:numFmt w:val="decimal"/>
      <w:lvlText w:val="%1."/>
      <w:lvlJc w:val="left"/>
      <w:pPr>
        <w:ind w:left="729" w:hanging="360"/>
      </w:pPr>
    </w:lvl>
    <w:lvl w:ilvl="1" w:tplc="40090019">
      <w:start w:val="1"/>
      <w:numFmt w:val="lowerLetter"/>
      <w:lvlText w:val="%2."/>
      <w:lvlJc w:val="left"/>
      <w:pPr>
        <w:ind w:left="1449" w:hanging="360"/>
      </w:pPr>
    </w:lvl>
    <w:lvl w:ilvl="2" w:tplc="4009001B" w:tentative="1">
      <w:start w:val="1"/>
      <w:numFmt w:val="lowerRoman"/>
      <w:lvlText w:val="%3."/>
      <w:lvlJc w:val="right"/>
      <w:pPr>
        <w:ind w:left="2169" w:hanging="180"/>
      </w:pPr>
    </w:lvl>
    <w:lvl w:ilvl="3" w:tplc="4009000F" w:tentative="1">
      <w:start w:val="1"/>
      <w:numFmt w:val="decimal"/>
      <w:lvlText w:val="%4."/>
      <w:lvlJc w:val="left"/>
      <w:pPr>
        <w:ind w:left="2889" w:hanging="360"/>
      </w:pPr>
    </w:lvl>
    <w:lvl w:ilvl="4" w:tplc="40090019" w:tentative="1">
      <w:start w:val="1"/>
      <w:numFmt w:val="lowerLetter"/>
      <w:lvlText w:val="%5."/>
      <w:lvlJc w:val="left"/>
      <w:pPr>
        <w:ind w:left="3609" w:hanging="360"/>
      </w:pPr>
    </w:lvl>
    <w:lvl w:ilvl="5" w:tplc="4009001B" w:tentative="1">
      <w:start w:val="1"/>
      <w:numFmt w:val="lowerRoman"/>
      <w:lvlText w:val="%6."/>
      <w:lvlJc w:val="right"/>
      <w:pPr>
        <w:ind w:left="4329" w:hanging="180"/>
      </w:pPr>
    </w:lvl>
    <w:lvl w:ilvl="6" w:tplc="4009000F" w:tentative="1">
      <w:start w:val="1"/>
      <w:numFmt w:val="decimal"/>
      <w:lvlText w:val="%7."/>
      <w:lvlJc w:val="left"/>
      <w:pPr>
        <w:ind w:left="5049" w:hanging="360"/>
      </w:pPr>
    </w:lvl>
    <w:lvl w:ilvl="7" w:tplc="40090019" w:tentative="1">
      <w:start w:val="1"/>
      <w:numFmt w:val="lowerLetter"/>
      <w:lvlText w:val="%8."/>
      <w:lvlJc w:val="left"/>
      <w:pPr>
        <w:ind w:left="5769" w:hanging="360"/>
      </w:pPr>
    </w:lvl>
    <w:lvl w:ilvl="8" w:tplc="40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1" w15:restartNumberingAfterBreak="0">
    <w:nsid w:val="347059FE"/>
    <w:multiLevelType w:val="hybridMultilevel"/>
    <w:tmpl w:val="48460334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56FB8"/>
    <w:multiLevelType w:val="hybridMultilevel"/>
    <w:tmpl w:val="2E249320"/>
    <w:lvl w:ilvl="0" w:tplc="9E14F470">
      <w:start w:val="1"/>
      <w:numFmt w:val="decimal"/>
      <w:pStyle w:val="ListParagraph"/>
      <w:lvlText w:val="%1."/>
      <w:lvlJc w:val="left"/>
      <w:pPr>
        <w:ind w:left="502" w:hanging="360"/>
      </w:pPr>
    </w:lvl>
    <w:lvl w:ilvl="1" w:tplc="FC588736">
      <w:start w:val="1"/>
      <w:numFmt w:val="lowerLetter"/>
      <w:lvlText w:val="%2)"/>
      <w:lvlJc w:val="left"/>
      <w:pPr>
        <w:ind w:left="1080" w:hanging="360"/>
      </w:pPr>
      <w:rPr>
        <w:rFonts w:hint="default"/>
        <w:b/>
      </w:r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>
      <w:start w:val="1"/>
      <w:numFmt w:val="decimal"/>
      <w:lvlText w:val="%4."/>
      <w:lvlJc w:val="left"/>
      <w:pPr>
        <w:ind w:left="2520" w:hanging="360"/>
      </w:pPr>
    </w:lvl>
    <w:lvl w:ilvl="4" w:tplc="08070019">
      <w:start w:val="1"/>
      <w:numFmt w:val="lowerLetter"/>
      <w:lvlText w:val="%5."/>
      <w:lvlJc w:val="left"/>
      <w:pPr>
        <w:ind w:left="3240" w:hanging="360"/>
      </w:pPr>
    </w:lvl>
    <w:lvl w:ilvl="5" w:tplc="0807001B">
      <w:start w:val="1"/>
      <w:numFmt w:val="lowerRoman"/>
      <w:lvlText w:val="%6."/>
      <w:lvlJc w:val="right"/>
      <w:pPr>
        <w:ind w:left="3960" w:hanging="180"/>
      </w:pPr>
    </w:lvl>
    <w:lvl w:ilvl="6" w:tplc="0807000F">
      <w:start w:val="1"/>
      <w:numFmt w:val="decimal"/>
      <w:lvlText w:val="%7."/>
      <w:lvlJc w:val="left"/>
      <w:pPr>
        <w:ind w:left="4680" w:hanging="360"/>
      </w:pPr>
    </w:lvl>
    <w:lvl w:ilvl="7" w:tplc="08070019">
      <w:start w:val="1"/>
      <w:numFmt w:val="lowerLetter"/>
      <w:lvlText w:val="%8."/>
      <w:lvlJc w:val="left"/>
      <w:pPr>
        <w:ind w:left="5400" w:hanging="360"/>
      </w:pPr>
    </w:lvl>
    <w:lvl w:ilvl="8" w:tplc="0807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F43AC6"/>
    <w:multiLevelType w:val="hybridMultilevel"/>
    <w:tmpl w:val="72045DF4"/>
    <w:lvl w:ilvl="0" w:tplc="6E040C8A">
      <w:start w:val="1"/>
      <w:numFmt w:val="decimal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4" w15:restartNumberingAfterBreak="0">
    <w:nsid w:val="5C9D2FA3"/>
    <w:multiLevelType w:val="hybridMultilevel"/>
    <w:tmpl w:val="82A80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51029"/>
    <w:multiLevelType w:val="hybridMultilevel"/>
    <w:tmpl w:val="74B0F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876CC"/>
    <w:multiLevelType w:val="hybridMultilevel"/>
    <w:tmpl w:val="640A2A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55C43"/>
    <w:multiLevelType w:val="hybridMultilevel"/>
    <w:tmpl w:val="968CE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6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ielle Griego">
    <w15:presenceInfo w15:providerId="Windows Live" w15:userId="1ddee6cd462a9b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trackRevision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FLIR_DOCUMENT_ID" w:val="306784d1-01a7-485d-b57b-1b25c554e382"/>
  </w:docVars>
  <w:rsids>
    <w:rsidRoot w:val="007171EB"/>
    <w:rsid w:val="00006703"/>
    <w:rsid w:val="000163AA"/>
    <w:rsid w:val="00017D6D"/>
    <w:rsid w:val="00024470"/>
    <w:rsid w:val="000258A0"/>
    <w:rsid w:val="00041959"/>
    <w:rsid w:val="00042E35"/>
    <w:rsid w:val="000459B0"/>
    <w:rsid w:val="000526C4"/>
    <w:rsid w:val="00067A3D"/>
    <w:rsid w:val="00076062"/>
    <w:rsid w:val="00077F63"/>
    <w:rsid w:val="00080807"/>
    <w:rsid w:val="00081895"/>
    <w:rsid w:val="000818CC"/>
    <w:rsid w:val="000946C2"/>
    <w:rsid w:val="000A17B6"/>
    <w:rsid w:val="000A3480"/>
    <w:rsid w:val="000A6534"/>
    <w:rsid w:val="000B3767"/>
    <w:rsid w:val="000C2BFA"/>
    <w:rsid w:val="000C4CD0"/>
    <w:rsid w:val="000C69B6"/>
    <w:rsid w:val="000D538E"/>
    <w:rsid w:val="000D7975"/>
    <w:rsid w:val="000E7476"/>
    <w:rsid w:val="000F07C9"/>
    <w:rsid w:val="000F2151"/>
    <w:rsid w:val="000F2A05"/>
    <w:rsid w:val="00100DA4"/>
    <w:rsid w:val="00103A00"/>
    <w:rsid w:val="001068F8"/>
    <w:rsid w:val="001135F8"/>
    <w:rsid w:val="00115C7B"/>
    <w:rsid w:val="00115F64"/>
    <w:rsid w:val="001236B4"/>
    <w:rsid w:val="00126ACD"/>
    <w:rsid w:val="00127E17"/>
    <w:rsid w:val="00130823"/>
    <w:rsid w:val="00131FF7"/>
    <w:rsid w:val="0013461C"/>
    <w:rsid w:val="0013704D"/>
    <w:rsid w:val="001448EB"/>
    <w:rsid w:val="00153310"/>
    <w:rsid w:val="001567B7"/>
    <w:rsid w:val="0016155A"/>
    <w:rsid w:val="001623A1"/>
    <w:rsid w:val="00191ED5"/>
    <w:rsid w:val="00192FF2"/>
    <w:rsid w:val="001A69AF"/>
    <w:rsid w:val="001A7E16"/>
    <w:rsid w:val="001B0835"/>
    <w:rsid w:val="001B6CE6"/>
    <w:rsid w:val="001C7362"/>
    <w:rsid w:val="001C7B92"/>
    <w:rsid w:val="001D27E0"/>
    <w:rsid w:val="001D2B36"/>
    <w:rsid w:val="001D4319"/>
    <w:rsid w:val="001D7F48"/>
    <w:rsid w:val="001E007A"/>
    <w:rsid w:val="002013F2"/>
    <w:rsid w:val="00205368"/>
    <w:rsid w:val="00207524"/>
    <w:rsid w:val="00207730"/>
    <w:rsid w:val="00217FF0"/>
    <w:rsid w:val="0022154A"/>
    <w:rsid w:val="002238CF"/>
    <w:rsid w:val="00227703"/>
    <w:rsid w:val="00230F31"/>
    <w:rsid w:val="00233F4A"/>
    <w:rsid w:val="002358CB"/>
    <w:rsid w:val="00236205"/>
    <w:rsid w:val="0024261F"/>
    <w:rsid w:val="00254B61"/>
    <w:rsid w:val="002554E1"/>
    <w:rsid w:val="002557BF"/>
    <w:rsid w:val="00255B30"/>
    <w:rsid w:val="00261821"/>
    <w:rsid w:val="002715AD"/>
    <w:rsid w:val="00280FD3"/>
    <w:rsid w:val="00287D18"/>
    <w:rsid w:val="0029075B"/>
    <w:rsid w:val="002919A0"/>
    <w:rsid w:val="00297ACB"/>
    <w:rsid w:val="002A49AF"/>
    <w:rsid w:val="002B2FEF"/>
    <w:rsid w:val="002B4568"/>
    <w:rsid w:val="002C569A"/>
    <w:rsid w:val="002C5B98"/>
    <w:rsid w:val="002D3082"/>
    <w:rsid w:val="002E0BF4"/>
    <w:rsid w:val="002E5126"/>
    <w:rsid w:val="002F0084"/>
    <w:rsid w:val="002F3304"/>
    <w:rsid w:val="002F3DB0"/>
    <w:rsid w:val="002F7F71"/>
    <w:rsid w:val="00300B6B"/>
    <w:rsid w:val="00303B3F"/>
    <w:rsid w:val="003145BF"/>
    <w:rsid w:val="00314B2E"/>
    <w:rsid w:val="00316B10"/>
    <w:rsid w:val="0032434C"/>
    <w:rsid w:val="00325DC9"/>
    <w:rsid w:val="00330028"/>
    <w:rsid w:val="003361A8"/>
    <w:rsid w:val="003417A3"/>
    <w:rsid w:val="0034556D"/>
    <w:rsid w:val="00346295"/>
    <w:rsid w:val="00350567"/>
    <w:rsid w:val="00354FAF"/>
    <w:rsid w:val="00371111"/>
    <w:rsid w:val="0037338F"/>
    <w:rsid w:val="00376A3D"/>
    <w:rsid w:val="00383B10"/>
    <w:rsid w:val="00396BB6"/>
    <w:rsid w:val="003A1B3F"/>
    <w:rsid w:val="003A6859"/>
    <w:rsid w:val="003A71E5"/>
    <w:rsid w:val="003B2E52"/>
    <w:rsid w:val="003C2729"/>
    <w:rsid w:val="003C32A7"/>
    <w:rsid w:val="003D138A"/>
    <w:rsid w:val="003D4391"/>
    <w:rsid w:val="003D4504"/>
    <w:rsid w:val="003E10C8"/>
    <w:rsid w:val="003F6C36"/>
    <w:rsid w:val="004013C2"/>
    <w:rsid w:val="00401CAE"/>
    <w:rsid w:val="00401D45"/>
    <w:rsid w:val="00402229"/>
    <w:rsid w:val="00421B77"/>
    <w:rsid w:val="00424A1D"/>
    <w:rsid w:val="00426B99"/>
    <w:rsid w:val="004277F9"/>
    <w:rsid w:val="00427BC6"/>
    <w:rsid w:val="004320CB"/>
    <w:rsid w:val="00441601"/>
    <w:rsid w:val="00446C15"/>
    <w:rsid w:val="0045111F"/>
    <w:rsid w:val="00452B10"/>
    <w:rsid w:val="00453761"/>
    <w:rsid w:val="004606FC"/>
    <w:rsid w:val="004747DD"/>
    <w:rsid w:val="00474E89"/>
    <w:rsid w:val="00477B1F"/>
    <w:rsid w:val="00482F03"/>
    <w:rsid w:val="0048534E"/>
    <w:rsid w:val="0049273B"/>
    <w:rsid w:val="004A3867"/>
    <w:rsid w:val="004B1605"/>
    <w:rsid w:val="004B5C02"/>
    <w:rsid w:val="004C148A"/>
    <w:rsid w:val="004C6986"/>
    <w:rsid w:val="004D5403"/>
    <w:rsid w:val="004E26A2"/>
    <w:rsid w:val="004E3272"/>
    <w:rsid w:val="004E327C"/>
    <w:rsid w:val="004E3674"/>
    <w:rsid w:val="004F23F9"/>
    <w:rsid w:val="004F7D8E"/>
    <w:rsid w:val="00503D1E"/>
    <w:rsid w:val="005044F2"/>
    <w:rsid w:val="005055B9"/>
    <w:rsid w:val="0051022D"/>
    <w:rsid w:val="00510388"/>
    <w:rsid w:val="005150CF"/>
    <w:rsid w:val="00521BFC"/>
    <w:rsid w:val="00522C5A"/>
    <w:rsid w:val="005237C5"/>
    <w:rsid w:val="0052619A"/>
    <w:rsid w:val="005265CC"/>
    <w:rsid w:val="00534B20"/>
    <w:rsid w:val="00561AF1"/>
    <w:rsid w:val="00562E25"/>
    <w:rsid w:val="00562EA1"/>
    <w:rsid w:val="0056474E"/>
    <w:rsid w:val="005669FB"/>
    <w:rsid w:val="00567109"/>
    <w:rsid w:val="0057193C"/>
    <w:rsid w:val="005840D1"/>
    <w:rsid w:val="00585774"/>
    <w:rsid w:val="005A147B"/>
    <w:rsid w:val="005A51FA"/>
    <w:rsid w:val="005A6F2B"/>
    <w:rsid w:val="005A7726"/>
    <w:rsid w:val="005B72DC"/>
    <w:rsid w:val="005B7879"/>
    <w:rsid w:val="005B789D"/>
    <w:rsid w:val="005D3DBE"/>
    <w:rsid w:val="005E358F"/>
    <w:rsid w:val="005E7B05"/>
    <w:rsid w:val="005F3FEE"/>
    <w:rsid w:val="005F5250"/>
    <w:rsid w:val="005F636A"/>
    <w:rsid w:val="00600E48"/>
    <w:rsid w:val="006059E8"/>
    <w:rsid w:val="00623A0F"/>
    <w:rsid w:val="0062669A"/>
    <w:rsid w:val="00630B16"/>
    <w:rsid w:val="00640623"/>
    <w:rsid w:val="00642732"/>
    <w:rsid w:val="00644B6A"/>
    <w:rsid w:val="00647330"/>
    <w:rsid w:val="006526C1"/>
    <w:rsid w:val="0065448C"/>
    <w:rsid w:val="00654B34"/>
    <w:rsid w:val="00662A47"/>
    <w:rsid w:val="006669CE"/>
    <w:rsid w:val="0067033A"/>
    <w:rsid w:val="0067556F"/>
    <w:rsid w:val="00680761"/>
    <w:rsid w:val="0069127F"/>
    <w:rsid w:val="00695A5D"/>
    <w:rsid w:val="00697409"/>
    <w:rsid w:val="006A20AE"/>
    <w:rsid w:val="006A531C"/>
    <w:rsid w:val="006B2492"/>
    <w:rsid w:val="006C4637"/>
    <w:rsid w:val="006D01D5"/>
    <w:rsid w:val="006D1450"/>
    <w:rsid w:val="006D4067"/>
    <w:rsid w:val="006E1656"/>
    <w:rsid w:val="00707064"/>
    <w:rsid w:val="0071122D"/>
    <w:rsid w:val="00711665"/>
    <w:rsid w:val="00714B29"/>
    <w:rsid w:val="007171EB"/>
    <w:rsid w:val="00726CCF"/>
    <w:rsid w:val="0074166A"/>
    <w:rsid w:val="00741729"/>
    <w:rsid w:val="00751CC7"/>
    <w:rsid w:val="0075442F"/>
    <w:rsid w:val="00754F19"/>
    <w:rsid w:val="00756325"/>
    <w:rsid w:val="007678B6"/>
    <w:rsid w:val="007705E4"/>
    <w:rsid w:val="00781706"/>
    <w:rsid w:val="00792A6A"/>
    <w:rsid w:val="007946AE"/>
    <w:rsid w:val="00794D18"/>
    <w:rsid w:val="0079680C"/>
    <w:rsid w:val="007A3851"/>
    <w:rsid w:val="007A5FC3"/>
    <w:rsid w:val="007D12EB"/>
    <w:rsid w:val="007D19E1"/>
    <w:rsid w:val="007D4C2C"/>
    <w:rsid w:val="007E3796"/>
    <w:rsid w:val="00807DD7"/>
    <w:rsid w:val="00835F2E"/>
    <w:rsid w:val="00841AE6"/>
    <w:rsid w:val="00843BCE"/>
    <w:rsid w:val="0084560E"/>
    <w:rsid w:val="0084665E"/>
    <w:rsid w:val="008510A4"/>
    <w:rsid w:val="00852060"/>
    <w:rsid w:val="00857199"/>
    <w:rsid w:val="0086199A"/>
    <w:rsid w:val="00861ED3"/>
    <w:rsid w:val="00862F33"/>
    <w:rsid w:val="00875B61"/>
    <w:rsid w:val="008822FC"/>
    <w:rsid w:val="00884442"/>
    <w:rsid w:val="00886371"/>
    <w:rsid w:val="008863C0"/>
    <w:rsid w:val="008876C9"/>
    <w:rsid w:val="00897866"/>
    <w:rsid w:val="008A04FD"/>
    <w:rsid w:val="008A6AB7"/>
    <w:rsid w:val="008B01AD"/>
    <w:rsid w:val="008B2411"/>
    <w:rsid w:val="008C02E0"/>
    <w:rsid w:val="008C20CB"/>
    <w:rsid w:val="008C447F"/>
    <w:rsid w:val="008C4598"/>
    <w:rsid w:val="008C598A"/>
    <w:rsid w:val="008C7E4C"/>
    <w:rsid w:val="008D1095"/>
    <w:rsid w:val="008D2D5D"/>
    <w:rsid w:val="008D3752"/>
    <w:rsid w:val="008D42B0"/>
    <w:rsid w:val="008D48EF"/>
    <w:rsid w:val="008D4D3E"/>
    <w:rsid w:val="008D7932"/>
    <w:rsid w:val="008E0517"/>
    <w:rsid w:val="008E0586"/>
    <w:rsid w:val="008E1220"/>
    <w:rsid w:val="008F366C"/>
    <w:rsid w:val="00900D41"/>
    <w:rsid w:val="00903A97"/>
    <w:rsid w:val="00903E19"/>
    <w:rsid w:val="00910EC4"/>
    <w:rsid w:val="009241C6"/>
    <w:rsid w:val="00926C4C"/>
    <w:rsid w:val="0094077E"/>
    <w:rsid w:val="00940ACE"/>
    <w:rsid w:val="009611B2"/>
    <w:rsid w:val="00963CF5"/>
    <w:rsid w:val="00970FB1"/>
    <w:rsid w:val="009737D8"/>
    <w:rsid w:val="0097440B"/>
    <w:rsid w:val="00977862"/>
    <w:rsid w:val="00985455"/>
    <w:rsid w:val="009935B0"/>
    <w:rsid w:val="0099402A"/>
    <w:rsid w:val="00995B4C"/>
    <w:rsid w:val="0099641E"/>
    <w:rsid w:val="009B08D2"/>
    <w:rsid w:val="009B2CD9"/>
    <w:rsid w:val="009B3397"/>
    <w:rsid w:val="009B6529"/>
    <w:rsid w:val="009C1CE7"/>
    <w:rsid w:val="009C70B0"/>
    <w:rsid w:val="009D173A"/>
    <w:rsid w:val="009D3603"/>
    <w:rsid w:val="009E1068"/>
    <w:rsid w:val="009F31A0"/>
    <w:rsid w:val="009F3705"/>
    <w:rsid w:val="00A03519"/>
    <w:rsid w:val="00A04031"/>
    <w:rsid w:val="00A05AD2"/>
    <w:rsid w:val="00A1063B"/>
    <w:rsid w:val="00A2195C"/>
    <w:rsid w:val="00A24366"/>
    <w:rsid w:val="00A248A9"/>
    <w:rsid w:val="00A27823"/>
    <w:rsid w:val="00A30E87"/>
    <w:rsid w:val="00A33117"/>
    <w:rsid w:val="00A369B0"/>
    <w:rsid w:val="00A4121F"/>
    <w:rsid w:val="00A41AE1"/>
    <w:rsid w:val="00A46932"/>
    <w:rsid w:val="00A511C1"/>
    <w:rsid w:val="00A51F96"/>
    <w:rsid w:val="00A623D2"/>
    <w:rsid w:val="00A66E34"/>
    <w:rsid w:val="00A75339"/>
    <w:rsid w:val="00A76211"/>
    <w:rsid w:val="00A8040B"/>
    <w:rsid w:val="00A83418"/>
    <w:rsid w:val="00A83C73"/>
    <w:rsid w:val="00A84E7E"/>
    <w:rsid w:val="00A915D3"/>
    <w:rsid w:val="00A93B8A"/>
    <w:rsid w:val="00AC3D6B"/>
    <w:rsid w:val="00AC4EF4"/>
    <w:rsid w:val="00AE1474"/>
    <w:rsid w:val="00AF35B0"/>
    <w:rsid w:val="00AF35DA"/>
    <w:rsid w:val="00AF71C6"/>
    <w:rsid w:val="00AF7E72"/>
    <w:rsid w:val="00B00208"/>
    <w:rsid w:val="00B02E06"/>
    <w:rsid w:val="00B218DC"/>
    <w:rsid w:val="00B23E69"/>
    <w:rsid w:val="00B27A75"/>
    <w:rsid w:val="00B3047D"/>
    <w:rsid w:val="00B37710"/>
    <w:rsid w:val="00B42DE5"/>
    <w:rsid w:val="00B43567"/>
    <w:rsid w:val="00B43847"/>
    <w:rsid w:val="00B43B92"/>
    <w:rsid w:val="00B50BE5"/>
    <w:rsid w:val="00B65056"/>
    <w:rsid w:val="00B817FC"/>
    <w:rsid w:val="00B86D34"/>
    <w:rsid w:val="00B87F41"/>
    <w:rsid w:val="00B9718E"/>
    <w:rsid w:val="00BA2079"/>
    <w:rsid w:val="00BA20AF"/>
    <w:rsid w:val="00BC1903"/>
    <w:rsid w:val="00BC2754"/>
    <w:rsid w:val="00BD405A"/>
    <w:rsid w:val="00BD52DB"/>
    <w:rsid w:val="00BE1630"/>
    <w:rsid w:val="00BE2C1E"/>
    <w:rsid w:val="00BE6D11"/>
    <w:rsid w:val="00BF0233"/>
    <w:rsid w:val="00BF1857"/>
    <w:rsid w:val="00BF302A"/>
    <w:rsid w:val="00BF4F98"/>
    <w:rsid w:val="00BF57E5"/>
    <w:rsid w:val="00BF6CB7"/>
    <w:rsid w:val="00C12D20"/>
    <w:rsid w:val="00C158F7"/>
    <w:rsid w:val="00C24F25"/>
    <w:rsid w:val="00C2526C"/>
    <w:rsid w:val="00C26619"/>
    <w:rsid w:val="00C2687E"/>
    <w:rsid w:val="00C36378"/>
    <w:rsid w:val="00C4114E"/>
    <w:rsid w:val="00C42559"/>
    <w:rsid w:val="00C43570"/>
    <w:rsid w:val="00C46513"/>
    <w:rsid w:val="00C46E58"/>
    <w:rsid w:val="00C4777B"/>
    <w:rsid w:val="00C610C8"/>
    <w:rsid w:val="00C6387A"/>
    <w:rsid w:val="00C71D83"/>
    <w:rsid w:val="00C7289A"/>
    <w:rsid w:val="00C746A5"/>
    <w:rsid w:val="00C76EA9"/>
    <w:rsid w:val="00C77676"/>
    <w:rsid w:val="00C77BAE"/>
    <w:rsid w:val="00C77D89"/>
    <w:rsid w:val="00C80833"/>
    <w:rsid w:val="00C83922"/>
    <w:rsid w:val="00C90BE3"/>
    <w:rsid w:val="00C9291A"/>
    <w:rsid w:val="00C935A3"/>
    <w:rsid w:val="00C9599F"/>
    <w:rsid w:val="00CA2C64"/>
    <w:rsid w:val="00CA3F1F"/>
    <w:rsid w:val="00CB160A"/>
    <w:rsid w:val="00CB36D3"/>
    <w:rsid w:val="00CC2D1D"/>
    <w:rsid w:val="00CC4615"/>
    <w:rsid w:val="00CD0F79"/>
    <w:rsid w:val="00CD388F"/>
    <w:rsid w:val="00CD4388"/>
    <w:rsid w:val="00CD4C2C"/>
    <w:rsid w:val="00CE5CF4"/>
    <w:rsid w:val="00CE6BDC"/>
    <w:rsid w:val="00CF07EF"/>
    <w:rsid w:val="00CF24FA"/>
    <w:rsid w:val="00CF28E8"/>
    <w:rsid w:val="00CF547C"/>
    <w:rsid w:val="00CF67D6"/>
    <w:rsid w:val="00CF7587"/>
    <w:rsid w:val="00D0135A"/>
    <w:rsid w:val="00D161DB"/>
    <w:rsid w:val="00D22E4E"/>
    <w:rsid w:val="00D440FC"/>
    <w:rsid w:val="00D54C86"/>
    <w:rsid w:val="00D67964"/>
    <w:rsid w:val="00D71C2B"/>
    <w:rsid w:val="00D75F9F"/>
    <w:rsid w:val="00D80AC8"/>
    <w:rsid w:val="00D942E7"/>
    <w:rsid w:val="00D96D96"/>
    <w:rsid w:val="00D977FA"/>
    <w:rsid w:val="00DA5601"/>
    <w:rsid w:val="00DB67BA"/>
    <w:rsid w:val="00DB7200"/>
    <w:rsid w:val="00DC2FFA"/>
    <w:rsid w:val="00DC4A41"/>
    <w:rsid w:val="00DD4C86"/>
    <w:rsid w:val="00DD70D3"/>
    <w:rsid w:val="00DE32EC"/>
    <w:rsid w:val="00DE610A"/>
    <w:rsid w:val="00DE6CD3"/>
    <w:rsid w:val="00DF6938"/>
    <w:rsid w:val="00E151A4"/>
    <w:rsid w:val="00E20F54"/>
    <w:rsid w:val="00E460C6"/>
    <w:rsid w:val="00E467E8"/>
    <w:rsid w:val="00E51B6F"/>
    <w:rsid w:val="00E52FB0"/>
    <w:rsid w:val="00E571B7"/>
    <w:rsid w:val="00E57BAD"/>
    <w:rsid w:val="00E57F4A"/>
    <w:rsid w:val="00E64D44"/>
    <w:rsid w:val="00E766D8"/>
    <w:rsid w:val="00E82F4B"/>
    <w:rsid w:val="00E90043"/>
    <w:rsid w:val="00EA1E1F"/>
    <w:rsid w:val="00EA5331"/>
    <w:rsid w:val="00EA614E"/>
    <w:rsid w:val="00EB5928"/>
    <w:rsid w:val="00EB686E"/>
    <w:rsid w:val="00EB713A"/>
    <w:rsid w:val="00EC1B6B"/>
    <w:rsid w:val="00EC2C69"/>
    <w:rsid w:val="00EC2DF5"/>
    <w:rsid w:val="00EC3265"/>
    <w:rsid w:val="00EC4973"/>
    <w:rsid w:val="00ED0D22"/>
    <w:rsid w:val="00ED4050"/>
    <w:rsid w:val="00EE519E"/>
    <w:rsid w:val="00EF75FA"/>
    <w:rsid w:val="00F222F2"/>
    <w:rsid w:val="00F23FEB"/>
    <w:rsid w:val="00F24750"/>
    <w:rsid w:val="00F24C72"/>
    <w:rsid w:val="00F24C99"/>
    <w:rsid w:val="00F32DDA"/>
    <w:rsid w:val="00F41EA6"/>
    <w:rsid w:val="00F50324"/>
    <w:rsid w:val="00F52A4C"/>
    <w:rsid w:val="00F54006"/>
    <w:rsid w:val="00F63637"/>
    <w:rsid w:val="00F7069D"/>
    <w:rsid w:val="00F727C8"/>
    <w:rsid w:val="00F76B01"/>
    <w:rsid w:val="00F91406"/>
    <w:rsid w:val="00F96E8F"/>
    <w:rsid w:val="00FA6365"/>
    <w:rsid w:val="00FA7471"/>
    <w:rsid w:val="00FC4DF5"/>
    <w:rsid w:val="00FC5CAF"/>
    <w:rsid w:val="00FD20E4"/>
    <w:rsid w:val="00FD246C"/>
    <w:rsid w:val="00FD653C"/>
    <w:rsid w:val="00FE5E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B97EE0"/>
  <w15:docId w15:val="{6D75472B-B563-4F4D-9490-CA847129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CE6"/>
    <w:pPr>
      <w:ind w:left="700" w:hanging="700"/>
      <w:jc w:val="both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CE6"/>
    <w:pPr>
      <w:spacing w:before="36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CE6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1EB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171E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171EB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171EB"/>
    <w:rPr>
      <w:lang w:val="en-GB"/>
    </w:rPr>
  </w:style>
  <w:style w:type="character" w:styleId="Hyperlink">
    <w:name w:val="Hyperlink"/>
    <w:basedOn w:val="DefaultParagraphFont"/>
    <w:unhideWhenUsed/>
    <w:rsid w:val="007171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86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86E"/>
    <w:rPr>
      <w:rFonts w:ascii="Lucida Grande" w:hAnsi="Lucida Grande" w:cs="Lucida Grande"/>
      <w:sz w:val="18"/>
      <w:szCs w:val="18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807DD7"/>
  </w:style>
  <w:style w:type="paragraph" w:styleId="ListParagraph">
    <w:name w:val="List Paragraph"/>
    <w:basedOn w:val="Normal"/>
    <w:uiPriority w:val="34"/>
    <w:qFormat/>
    <w:rsid w:val="00C90BE3"/>
    <w:pPr>
      <w:numPr>
        <w:numId w:val="1"/>
      </w:numPr>
      <w:spacing w:after="0"/>
      <w:ind w:left="284" w:hanging="284"/>
    </w:pPr>
    <w:rPr>
      <w:rFonts w:eastAsiaTheme="minorHAnsi" w:cs="Arial"/>
      <w:b/>
      <w:lang w:val="en-US" w:eastAsia="en-US"/>
    </w:rPr>
  </w:style>
  <w:style w:type="paragraph" w:styleId="Caption">
    <w:name w:val="caption"/>
    <w:basedOn w:val="Normal"/>
    <w:next w:val="Normal"/>
    <w:unhideWhenUsed/>
    <w:qFormat/>
    <w:rsid w:val="008C4598"/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rsid w:val="00623A0F"/>
    <w:pPr>
      <w:spacing w:after="0"/>
    </w:pPr>
    <w:rPr>
      <w:rFonts w:ascii="Times New Roman" w:eastAsia="Times New Roman" w:hAnsi="Times New Roman" w:cs="Times New Roman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ldetailsdisplayval">
    <w:name w:val="exldetailsdisplayval"/>
    <w:basedOn w:val="DefaultParagraphFont"/>
    <w:rsid w:val="00EA5331"/>
  </w:style>
  <w:style w:type="character" w:styleId="CommentReference">
    <w:name w:val="annotation reference"/>
    <w:basedOn w:val="DefaultParagraphFont"/>
    <w:uiPriority w:val="99"/>
    <w:semiHidden/>
    <w:unhideWhenUsed/>
    <w:rsid w:val="00BF18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18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185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1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1857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8876C9"/>
    <w:pPr>
      <w:spacing w:after="0"/>
    </w:pPr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B6CE6"/>
    <w:pPr>
      <w:pBdr>
        <w:top w:val="single" w:sz="6" w:space="1" w:color="auto"/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1B6CE6"/>
    <w:rPr>
      <w:b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B6CE6"/>
    <w:rPr>
      <w:b/>
      <w:sz w:val="22"/>
      <w:szCs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B6CE6"/>
    <w:rPr>
      <w:b/>
      <w:sz w:val="22"/>
      <w:szCs w:val="22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7A3"/>
    <w:rPr>
      <w:color w:val="808080"/>
      <w:shd w:val="clear" w:color="auto" w:fill="E6E6E6"/>
    </w:rPr>
  </w:style>
  <w:style w:type="paragraph" w:customStyle="1" w:styleId="Default">
    <w:name w:val="Default"/>
    <w:rsid w:val="002C5B98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lang w:val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35F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chlueter@arch.ethz.ch" TargetMode="External"/><Relationship Id="rId18" Type="http://schemas.openxmlformats.org/officeDocument/2006/relationships/image" Target="media/image3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www.researchgate.net/publication/312219351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griego@arch.ethz.ch" TargetMode="External"/><Relationship Id="rId17" Type="http://schemas.openxmlformats.org/officeDocument/2006/relationships/image" Target="media/image2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://dx.doi.org/10.1016/j.tej.2014.09.011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mehta@student.ethz.ch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openxmlformats.org/officeDocument/2006/relationships/hyperlink" Target="https://www.investopedia.com/terms/t/timevalueofmoney.asp" TargetMode="External"/><Relationship Id="rId28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hyperlink" Target="https://www.admin.ch/opc/fr/classified-compilation/20121295/index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hyperlink" Target="http://www.pnas.org/cgi/doi/10.1073/pnas.082080899" TargetMode="External"/><Relationship Id="rId27" Type="http://schemas.openxmlformats.org/officeDocument/2006/relationships/fontTable" Target="fontTable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1E68488A80BA245B81AFB4DE28AA7F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A8D407B-E67B-EA4D-889B-7BBA8FC1587D}"/>
      </w:docPartPr>
      <w:docPartBody>
        <w:p w:rsidR="00E9429E" w:rsidRDefault="00E9429E" w:rsidP="00E9429E">
          <w:pPr>
            <w:pStyle w:val="B1E68488A80BA245B81AFB4DE28AA7FE"/>
          </w:pPr>
          <w:r>
            <w:rPr>
              <w:lang w:val="nl-NL"/>
            </w:rPr>
            <w:t>[Geef de tekst op]</w:t>
          </w:r>
        </w:p>
      </w:docPartBody>
    </w:docPart>
    <w:docPart>
      <w:docPartPr>
        <w:name w:val="53105D1CB9DF744BAEEDFC3AA5BB1ED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A66C61D-5386-3445-8011-DE0AC26CC2BC}"/>
      </w:docPartPr>
      <w:docPartBody>
        <w:p w:rsidR="00E9429E" w:rsidRDefault="00E9429E" w:rsidP="00E9429E">
          <w:pPr>
            <w:pStyle w:val="53105D1CB9DF744BAEEDFC3AA5BB1ED4"/>
          </w:pPr>
          <w:r>
            <w:rPr>
              <w:lang w:val="nl-NL"/>
            </w:rPr>
            <w:t>[Geef de tekst op]</w:t>
          </w:r>
        </w:p>
      </w:docPartBody>
    </w:docPart>
    <w:docPart>
      <w:docPartPr>
        <w:name w:val="23D4757E3D9EF34B917E694F37EF557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7AC081A-4A82-C644-95B1-058F97A88B20}"/>
      </w:docPartPr>
      <w:docPartBody>
        <w:p w:rsidR="00E9429E" w:rsidRDefault="00E9429E" w:rsidP="00E9429E">
          <w:pPr>
            <w:pStyle w:val="23D4757E3D9EF34B917E694F37EF5573"/>
          </w:pPr>
          <w:r>
            <w:rPr>
              <w:lang w:val="nl-NL"/>
            </w:rPr>
            <w:t>[Geef de tekst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vOT596495f2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1491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29E"/>
    <w:rsid w:val="000752D8"/>
    <w:rsid w:val="00130C0F"/>
    <w:rsid w:val="0013396F"/>
    <w:rsid w:val="00181368"/>
    <w:rsid w:val="001A23AB"/>
    <w:rsid w:val="001B0049"/>
    <w:rsid w:val="00223943"/>
    <w:rsid w:val="00227376"/>
    <w:rsid w:val="002F1328"/>
    <w:rsid w:val="00366D48"/>
    <w:rsid w:val="003B26E4"/>
    <w:rsid w:val="003C76B9"/>
    <w:rsid w:val="004002D4"/>
    <w:rsid w:val="00424988"/>
    <w:rsid w:val="00447BA9"/>
    <w:rsid w:val="00476401"/>
    <w:rsid w:val="004C747F"/>
    <w:rsid w:val="005D56D7"/>
    <w:rsid w:val="005D68D5"/>
    <w:rsid w:val="005F57EB"/>
    <w:rsid w:val="00613245"/>
    <w:rsid w:val="006B6EE6"/>
    <w:rsid w:val="006D7E00"/>
    <w:rsid w:val="007157AB"/>
    <w:rsid w:val="00823EA2"/>
    <w:rsid w:val="00837CD8"/>
    <w:rsid w:val="008A6659"/>
    <w:rsid w:val="008F3677"/>
    <w:rsid w:val="009F5534"/>
    <w:rsid w:val="00A2742C"/>
    <w:rsid w:val="00A6799E"/>
    <w:rsid w:val="00BB3A92"/>
    <w:rsid w:val="00C90BB9"/>
    <w:rsid w:val="00E754B3"/>
    <w:rsid w:val="00E91BC6"/>
    <w:rsid w:val="00E9429E"/>
    <w:rsid w:val="00EA11E2"/>
    <w:rsid w:val="00EA3BFC"/>
    <w:rsid w:val="00EF3024"/>
    <w:rsid w:val="00F4451A"/>
    <w:rsid w:val="00F71567"/>
    <w:rsid w:val="00F8312F"/>
    <w:rsid w:val="00F93475"/>
    <w:rsid w:val="00FF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E68488A80BA245B81AFB4DE28AA7FE">
    <w:name w:val="B1E68488A80BA245B81AFB4DE28AA7FE"/>
    <w:rsid w:val="00E9429E"/>
  </w:style>
  <w:style w:type="paragraph" w:customStyle="1" w:styleId="53105D1CB9DF744BAEEDFC3AA5BB1ED4">
    <w:name w:val="53105D1CB9DF744BAEEDFC3AA5BB1ED4"/>
    <w:rsid w:val="00E9429E"/>
  </w:style>
  <w:style w:type="paragraph" w:customStyle="1" w:styleId="23D4757E3D9EF34B917E694F37EF5573">
    <w:name w:val="23D4757E3D9EF34B917E694F37EF5573"/>
    <w:rsid w:val="00E9429E"/>
  </w:style>
  <w:style w:type="paragraph" w:customStyle="1" w:styleId="7E05C436B8A7874F9B80C29A691FB6D8">
    <w:name w:val="7E05C436B8A7874F9B80C29A691FB6D8"/>
    <w:rsid w:val="00E9429E"/>
  </w:style>
  <w:style w:type="paragraph" w:customStyle="1" w:styleId="76D847AB43CE40449C31AC0B675390FD">
    <w:name w:val="76D847AB43CE40449C31AC0B675390FD"/>
    <w:rsid w:val="00E9429E"/>
  </w:style>
  <w:style w:type="paragraph" w:customStyle="1" w:styleId="9810EDD1BA48EC4C937A0BC530EA3F1A">
    <w:name w:val="9810EDD1BA48EC4C937A0BC530EA3F1A"/>
    <w:rsid w:val="00E942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6D1799823FD4448FE2B2FF10A9EE25" ma:contentTypeVersion="0" ma:contentTypeDescription="Create a new document." ma:contentTypeScope="" ma:versionID="530c30392ad7a01c4bc4a79cf90ae09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371BB-C770-4A25-8872-E4BB76DAA3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D850E6-CEE6-4357-90A4-3A500EA9E6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20A8C0-D1B0-4FB1-97EE-D8CDEC7EA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4A09D8F-271A-4978-947D-371FA846E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1752</Words>
  <Characters>9989</Characters>
  <Application>Microsoft Office Word</Application>
  <DocSecurity>0</DocSecurity>
  <Lines>83</Lines>
  <Paragraphs>23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ETH Zuerich</Company>
  <LinksUpToDate>false</LinksUpToDate>
  <CharactersWithSpaces>11718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griegod</dc:creator>
  <cp:lastModifiedBy>Danielle Griego</cp:lastModifiedBy>
  <cp:revision>3</cp:revision>
  <cp:lastPrinted>2018-05-03T10:28:00Z</cp:lastPrinted>
  <dcterms:created xsi:type="dcterms:W3CDTF">2018-11-30T09:27:00Z</dcterms:created>
  <dcterms:modified xsi:type="dcterms:W3CDTF">2018-11-30T09:50:00Z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0x010100E86D1799823FD4448FE2B2FF10A9EE25</vt:lpwstr>
  </property>
</Properties>
</file>